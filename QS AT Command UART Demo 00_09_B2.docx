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3E98" w14:textId="157CF38C" w:rsidR="00F96123" w:rsidRDefault="00F96123" w:rsidP="00F96123">
      <w:bookmarkStart w:id="0" w:name="_Toc492907759"/>
    </w:p>
    <w:p w14:paraId="185E930A" w14:textId="79277DF0" w:rsidR="005B179D" w:rsidRDefault="005B179D" w:rsidP="005B179D">
      <w:pPr>
        <w:pStyle w:val="Heading1"/>
      </w:pPr>
      <w:r>
        <w:t>2 Kit Setup:</w:t>
      </w:r>
    </w:p>
    <w:p w14:paraId="15917306" w14:textId="56C0E672" w:rsidR="005B179D" w:rsidRDefault="005B179D" w:rsidP="00F96123"/>
    <w:p w14:paraId="415593BB" w14:textId="12CC476D" w:rsidR="005B179D" w:rsidRDefault="005B179D" w:rsidP="00F96123">
      <w:r>
        <w:t xml:space="preserve">Kits will be delivered from an Arrow FAE with a version of the </w:t>
      </w:r>
      <w:proofErr w:type="spellStart"/>
      <w:r>
        <w:t>AT_Command</w:t>
      </w:r>
      <w:proofErr w:type="spellEnd"/>
      <w:r>
        <w:t xml:space="preserve"> code preloaded to work over a simple USB interface.</w:t>
      </w:r>
    </w:p>
    <w:p w14:paraId="41DCD905" w14:textId="41B671CA" w:rsidR="005B179D" w:rsidRDefault="005B179D" w:rsidP="00F96123"/>
    <w:p w14:paraId="0F381ED0" w14:textId="6B728435" w:rsidR="005B179D" w:rsidRDefault="005B179D" w:rsidP="00F96123">
      <w:r>
        <w:t xml:space="preserve">The following instructions allow a kit to be programmed </w:t>
      </w:r>
    </w:p>
    <w:p w14:paraId="04A0554D" w14:textId="77777777" w:rsidR="005B179D" w:rsidRDefault="005B179D" w:rsidP="00F96123"/>
    <w:p w14:paraId="7597FB7A" w14:textId="4DF1893E" w:rsidR="00F96123" w:rsidRDefault="00F96123" w:rsidP="00F96123">
      <w:r>
        <w:t>Following instructions to request AT code from Murata then modify the process to allow a virtual COM port for the UART interface.</w:t>
      </w:r>
    </w:p>
    <w:p w14:paraId="462AEEC2" w14:textId="406D1FDC" w:rsidR="002B0B76" w:rsidRDefault="002B0B76" w:rsidP="00F96123"/>
    <w:p w14:paraId="356C0C12" w14:textId="0FCEF800" w:rsidR="002B0B76" w:rsidRDefault="002B0B76" w:rsidP="00F96123">
      <w:r>
        <w:t>Murata will allow their AT Command code to be pre-programmed for demonstration purposes. Murata requires your agreement with their conditions before providing the AT Command source code. Until the details of programming a compiled version of the code onto a kit are documented (Method #1), the process to program a kit will require source code and use of WICED SDK (Method #2).</w:t>
      </w:r>
    </w:p>
    <w:p w14:paraId="00E75548" w14:textId="777A490E" w:rsidR="00E94E6A" w:rsidRDefault="00E94E6A" w:rsidP="00F96123"/>
    <w:p w14:paraId="2951A795" w14:textId="389044F1" w:rsidR="00E94E6A" w:rsidRDefault="00E94E6A" w:rsidP="00F96123">
      <w:r>
        <w:t>Method #1: (This process requires development)</w:t>
      </w:r>
    </w:p>
    <w:p w14:paraId="58233276" w14:textId="5D0E0BB0" w:rsidR="00E94E6A" w:rsidRDefault="001D6052" w:rsidP="00E94E6A">
      <w:pPr>
        <w:pStyle w:val="ListParagraph"/>
        <w:numPr>
          <w:ilvl w:val="0"/>
          <w:numId w:val="30"/>
        </w:numPr>
      </w:pPr>
      <w:r>
        <w:t xml:space="preserve">1.1 </w:t>
      </w:r>
      <w:r w:rsidR="00E94E6A">
        <w:t>Download Single Firmware file from GitHub</w:t>
      </w:r>
    </w:p>
    <w:p w14:paraId="7A75C40F" w14:textId="30BFA46D" w:rsidR="00E94E6A" w:rsidRDefault="001D6052" w:rsidP="00E94E6A">
      <w:pPr>
        <w:pStyle w:val="ListParagraph"/>
        <w:numPr>
          <w:ilvl w:val="0"/>
          <w:numId w:val="30"/>
        </w:numPr>
      </w:pPr>
      <w:r>
        <w:t xml:space="preserve">1.2 </w:t>
      </w:r>
      <w:r w:rsidR="00E94E6A">
        <w:t>Use Modus Shell to load Firmware into Kit</w:t>
      </w:r>
    </w:p>
    <w:p w14:paraId="0440CBE5" w14:textId="7F71DB83" w:rsidR="00E94E6A" w:rsidRDefault="00E94E6A" w:rsidP="00E94E6A"/>
    <w:p w14:paraId="4DFF20E8" w14:textId="335929B9" w:rsidR="00E94E6A" w:rsidRDefault="00E94E6A" w:rsidP="00E94E6A">
      <w:r>
        <w:t>Method #2:</w:t>
      </w:r>
    </w:p>
    <w:p w14:paraId="7EA272A6" w14:textId="3485A4FC" w:rsidR="00E94E6A" w:rsidRDefault="00DB48F0" w:rsidP="00E94E6A">
      <w:pPr>
        <w:pStyle w:val="ListParagraph"/>
        <w:numPr>
          <w:ilvl w:val="0"/>
          <w:numId w:val="30"/>
        </w:numPr>
      </w:pPr>
      <w:r>
        <w:t xml:space="preserve">2.1 </w:t>
      </w:r>
      <w:r w:rsidR="00E94E6A">
        <w:t>Request access to Murata AT Command source code</w:t>
      </w:r>
    </w:p>
    <w:p w14:paraId="6EA08147" w14:textId="1C8C81CE" w:rsidR="00E94E6A" w:rsidRDefault="00DB48F0" w:rsidP="00E94E6A">
      <w:pPr>
        <w:pStyle w:val="ListParagraph"/>
        <w:numPr>
          <w:ilvl w:val="0"/>
          <w:numId w:val="30"/>
        </w:numPr>
      </w:pPr>
      <w:bookmarkStart w:id="1" w:name="_Hlk104225281"/>
      <w:r>
        <w:t xml:space="preserve">2.2 </w:t>
      </w:r>
      <w:r w:rsidR="00E94E6A">
        <w:t>Import Murata Source code into WICED SDK file structure</w:t>
      </w:r>
    </w:p>
    <w:bookmarkEnd w:id="1"/>
    <w:p w14:paraId="4AAA3822" w14:textId="70E5C3F1" w:rsidR="00E94E6A" w:rsidRDefault="00DB48F0" w:rsidP="00E94E6A">
      <w:pPr>
        <w:pStyle w:val="ListParagraph"/>
        <w:numPr>
          <w:ilvl w:val="0"/>
          <w:numId w:val="30"/>
        </w:numPr>
      </w:pPr>
      <w:r>
        <w:t xml:space="preserve">2.3 </w:t>
      </w:r>
      <w:r w:rsidR="00E94E6A">
        <w:t>Modify Platform File to utilize the UART through the USB debug interface</w:t>
      </w:r>
    </w:p>
    <w:p w14:paraId="31A25E8B" w14:textId="2232E7FA" w:rsidR="00E94E6A" w:rsidRDefault="00DB48F0" w:rsidP="00E94E6A">
      <w:pPr>
        <w:pStyle w:val="ListParagraph"/>
        <w:numPr>
          <w:ilvl w:val="0"/>
          <w:numId w:val="30"/>
        </w:numPr>
      </w:pPr>
      <w:r>
        <w:t xml:space="preserve">2.4 </w:t>
      </w:r>
      <w:r w:rsidR="00E94E6A">
        <w:t>Compile Boot Code</w:t>
      </w:r>
    </w:p>
    <w:p w14:paraId="469D1AAE" w14:textId="75A63D28" w:rsidR="00E94E6A" w:rsidRDefault="00DB48F0" w:rsidP="00E94E6A">
      <w:pPr>
        <w:pStyle w:val="ListParagraph"/>
        <w:numPr>
          <w:ilvl w:val="0"/>
          <w:numId w:val="30"/>
        </w:numPr>
      </w:pPr>
      <w:r>
        <w:t xml:space="preserve">2.5 </w:t>
      </w:r>
      <w:r w:rsidR="00E94E6A">
        <w:t>Compile and program Murata AT Command program</w:t>
      </w:r>
    </w:p>
    <w:p w14:paraId="05851CB9" w14:textId="748CFE34" w:rsidR="001D6052" w:rsidRDefault="001D6052" w:rsidP="001D6052"/>
    <w:p w14:paraId="600102B4" w14:textId="654D9663" w:rsidR="001D6052" w:rsidRDefault="001D6052" w:rsidP="001D6052">
      <w:r>
        <w:t>Communication with the CYWxx907 based kit:</w:t>
      </w:r>
    </w:p>
    <w:p w14:paraId="38AFEC1B" w14:textId="5CB02B8B" w:rsidR="001D6052" w:rsidRDefault="001D6052" w:rsidP="001D6052">
      <w:pPr>
        <w:pStyle w:val="ListParagraph"/>
        <w:numPr>
          <w:ilvl w:val="0"/>
          <w:numId w:val="30"/>
        </w:numPr>
      </w:pPr>
      <w:r>
        <w:t>3.1 Setup Virtual UART Connection</w:t>
      </w:r>
    </w:p>
    <w:p w14:paraId="6D8357BF" w14:textId="608A2D22" w:rsidR="001D6052" w:rsidRDefault="001D6052" w:rsidP="001D6052">
      <w:pPr>
        <w:pStyle w:val="ListParagraph"/>
        <w:numPr>
          <w:ilvl w:val="0"/>
          <w:numId w:val="30"/>
        </w:numPr>
      </w:pPr>
      <w:r>
        <w:t>3.2 Setup Terminal Emulator</w:t>
      </w:r>
    </w:p>
    <w:p w14:paraId="2FF26139" w14:textId="772E094C" w:rsidR="001D6052" w:rsidRDefault="001D6052" w:rsidP="00E242F2">
      <w:pPr>
        <w:pStyle w:val="ListParagraph"/>
        <w:numPr>
          <w:ilvl w:val="0"/>
          <w:numId w:val="30"/>
        </w:numPr>
      </w:pPr>
      <w:r>
        <w:t>3.3 Test an AT Command</w:t>
      </w:r>
    </w:p>
    <w:p w14:paraId="1E103FD3" w14:textId="77777777" w:rsidR="001D6052" w:rsidRDefault="001D6052" w:rsidP="001D6052"/>
    <w:p w14:paraId="763DFC46" w14:textId="6523A727" w:rsidR="00F96123" w:rsidRDefault="00F96123" w:rsidP="00F96123"/>
    <w:p w14:paraId="3A3FF715" w14:textId="599813DD" w:rsidR="00F96123" w:rsidRDefault="00F96123" w:rsidP="00F96123">
      <w:pPr>
        <w:pStyle w:val="Heading2"/>
      </w:pPr>
      <w:r>
        <w:t xml:space="preserve">2.1 Request </w:t>
      </w:r>
      <w:r w:rsidR="00634786">
        <w:t xml:space="preserve">Access to </w:t>
      </w:r>
      <w:r>
        <w:t>murata</w:t>
      </w:r>
      <w:r w:rsidR="00634786">
        <w:t xml:space="preserve"> at command source code</w:t>
      </w:r>
      <w:r>
        <w:t>:</w:t>
      </w:r>
    </w:p>
    <w:p w14:paraId="23D07BF4" w14:textId="77777777" w:rsidR="00F96123" w:rsidRDefault="00F96123" w:rsidP="00F96123"/>
    <w:p w14:paraId="29C59001" w14:textId="77777777" w:rsidR="00F96123" w:rsidRDefault="00F96123" w:rsidP="00F96123"/>
    <w:p w14:paraId="15AEB60C" w14:textId="77777777" w:rsidR="00E45DD7" w:rsidRDefault="00E45DD7" w:rsidP="00E242F2">
      <w:bookmarkStart w:id="2" w:name="_1.1_First_Look"/>
      <w:bookmarkStart w:id="3" w:name="_Toc492907766"/>
      <w:bookmarkStart w:id="4" w:name="_Toc492910418"/>
      <w:bookmarkEnd w:id="0"/>
      <w:bookmarkEnd w:id="2"/>
      <w:r>
        <w:t>AT Command Code from Murata = atcmd_release_20211129.zip</w:t>
      </w:r>
    </w:p>
    <w:p w14:paraId="0DED7B35" w14:textId="64F07043" w:rsidR="00B348CF" w:rsidRDefault="00B348CF" w:rsidP="00941C97">
      <w:pPr>
        <w:pStyle w:val="ListParagraph"/>
        <w:numPr>
          <w:ilvl w:val="1"/>
          <w:numId w:val="5"/>
        </w:numPr>
        <w:contextualSpacing w:val="0"/>
      </w:pPr>
      <w:r>
        <w:t>Use this draft e-mail to request the code</w:t>
      </w:r>
    </w:p>
    <w:p w14:paraId="0B561253" w14:textId="76F7AE7B" w:rsidR="00B348CF" w:rsidRDefault="00B348CF" w:rsidP="00233011">
      <w:pPr>
        <w:jc w:val="center"/>
      </w:pPr>
      <w:r w:rsidRPr="00B348CF">
        <w:object w:dxaOrig="4397" w:dyaOrig="811" w14:anchorId="19DFC3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0.5pt" o:ole="">
            <v:imagedata r:id="rId12" o:title=""/>
          </v:shape>
          <o:OLEObject Type="Embed" ProgID="Package" ShapeID="_x0000_i1025" DrawAspect="Content" ObjectID="_1716102551" r:id="rId13"/>
        </w:object>
      </w:r>
    </w:p>
    <w:p w14:paraId="16ED9228" w14:textId="77777777" w:rsidR="00233011" w:rsidRDefault="00233011" w:rsidP="00233011">
      <w:pPr>
        <w:jc w:val="center"/>
      </w:pPr>
    </w:p>
    <w:p w14:paraId="10A8014E" w14:textId="3504278F" w:rsidR="00B348CF" w:rsidRDefault="00B348CF" w:rsidP="00941C97">
      <w:pPr>
        <w:pStyle w:val="ListParagraph"/>
        <w:numPr>
          <w:ilvl w:val="1"/>
          <w:numId w:val="5"/>
        </w:numPr>
        <w:contextualSpacing w:val="0"/>
      </w:pPr>
      <w:r>
        <w:t xml:space="preserve">– or - </w:t>
      </w:r>
      <w:r w:rsidR="00E45DD7">
        <w:t xml:space="preserve">Send a request from your company e-mail </w:t>
      </w:r>
      <w:r>
        <w:t>using the following format exactly with your personal information filled in after each colon. A bot is looking for the key words below to respond to your request:</w:t>
      </w:r>
    </w:p>
    <w:p w14:paraId="7B6E77EB" w14:textId="77777777" w:rsidR="00233011" w:rsidRDefault="00233011" w:rsidP="00233011"/>
    <w:p w14:paraId="75336D08" w14:textId="77777777" w:rsidR="00B348CF" w:rsidRPr="00B348CF" w:rsidRDefault="00B348CF" w:rsidP="00B348CF">
      <w:pPr>
        <w:ind w:left="2160"/>
      </w:pPr>
      <w:r w:rsidRPr="00B348CF">
        <w:rPr>
          <w:rFonts w:hint="eastAsia"/>
        </w:rPr>
        <w:t>To</w:t>
      </w:r>
    </w:p>
    <w:p w14:paraId="50EAD03B" w14:textId="77777777" w:rsidR="00B348CF" w:rsidRPr="00B348CF" w:rsidRDefault="00EF44A5" w:rsidP="00B348CF">
      <w:pPr>
        <w:ind w:left="2160"/>
      </w:pPr>
      <w:hyperlink r:id="rId14" w:history="1">
        <w:r w:rsidR="00B348CF" w:rsidRPr="00B348CF">
          <w:rPr>
            <w:rStyle w:val="Hyperlink"/>
            <w:rFonts w:hint="eastAsia"/>
          </w:rPr>
          <w:t>wifi_at_command@murata.com</w:t>
        </w:r>
      </w:hyperlink>
    </w:p>
    <w:p w14:paraId="5B4338E1" w14:textId="77777777" w:rsidR="00B348CF" w:rsidRPr="00B348CF" w:rsidRDefault="00B348CF" w:rsidP="00B348CF">
      <w:pPr>
        <w:ind w:left="2160"/>
      </w:pPr>
      <w:r w:rsidRPr="00B348CF">
        <w:rPr>
          <w:rFonts w:hint="eastAsia"/>
        </w:rPr>
        <w:t> </w:t>
      </w:r>
    </w:p>
    <w:p w14:paraId="3CE9FA96" w14:textId="77777777" w:rsidR="00B348CF" w:rsidRPr="00B348CF" w:rsidRDefault="00B348CF" w:rsidP="00B348CF">
      <w:pPr>
        <w:ind w:left="2160"/>
      </w:pPr>
      <w:r w:rsidRPr="00B348CF">
        <w:rPr>
          <w:rFonts w:hint="eastAsia"/>
        </w:rPr>
        <w:t>Subject</w:t>
      </w:r>
    </w:p>
    <w:p w14:paraId="773F2714" w14:textId="77777777" w:rsidR="00B348CF" w:rsidRPr="00B348CF" w:rsidRDefault="00B348CF" w:rsidP="00B348CF">
      <w:pPr>
        <w:ind w:left="2160"/>
      </w:pPr>
      <w:r w:rsidRPr="00B348CF">
        <w:rPr>
          <w:rFonts w:hint="eastAsia"/>
        </w:rPr>
        <w:t>Murata AT Command Software Request</w:t>
      </w:r>
    </w:p>
    <w:p w14:paraId="4CCB1B42" w14:textId="77777777" w:rsidR="00B348CF" w:rsidRPr="00B348CF" w:rsidRDefault="00B348CF" w:rsidP="00B348CF">
      <w:pPr>
        <w:ind w:left="2160"/>
      </w:pPr>
      <w:r w:rsidRPr="00B348CF">
        <w:rPr>
          <w:rFonts w:hint="eastAsia"/>
        </w:rPr>
        <w:t> </w:t>
      </w:r>
    </w:p>
    <w:p w14:paraId="26E18985" w14:textId="77777777" w:rsidR="00B348CF" w:rsidRPr="00B348CF" w:rsidRDefault="00B348CF" w:rsidP="00B348CF">
      <w:pPr>
        <w:ind w:left="2160"/>
      </w:pPr>
      <w:r w:rsidRPr="00B348CF">
        <w:rPr>
          <w:rFonts w:hint="eastAsia"/>
        </w:rPr>
        <w:t>Body</w:t>
      </w:r>
    </w:p>
    <w:p w14:paraId="3565854A" w14:textId="77777777" w:rsidR="00B348CF" w:rsidRPr="00B348CF" w:rsidRDefault="00B348CF" w:rsidP="00B348CF">
      <w:pPr>
        <w:ind w:left="2160"/>
      </w:pPr>
      <w:r w:rsidRPr="00B348CF">
        <w:rPr>
          <w:rFonts w:hint="eastAsia"/>
        </w:rPr>
        <w:t>I would like to try Murata AT Command Software. Here is my project information.</w:t>
      </w:r>
    </w:p>
    <w:p w14:paraId="12B736C9" w14:textId="77777777" w:rsidR="00B348CF" w:rsidRPr="00B348CF" w:rsidRDefault="00B348CF" w:rsidP="00B348CF">
      <w:pPr>
        <w:ind w:left="2160"/>
      </w:pPr>
      <w:r w:rsidRPr="00B348CF">
        <w:rPr>
          <w:rFonts w:hint="eastAsia"/>
        </w:rPr>
        <w:t xml:space="preserve">Company Name: </w:t>
      </w:r>
    </w:p>
    <w:p w14:paraId="19BD7AC3" w14:textId="77777777" w:rsidR="00B348CF" w:rsidRPr="00B348CF" w:rsidRDefault="00B348CF" w:rsidP="00B348CF">
      <w:pPr>
        <w:ind w:left="2160"/>
      </w:pPr>
      <w:r w:rsidRPr="00B348CF">
        <w:rPr>
          <w:rFonts w:hint="eastAsia"/>
        </w:rPr>
        <w:t xml:space="preserve">Country: </w:t>
      </w:r>
    </w:p>
    <w:p w14:paraId="151B5818" w14:textId="77777777" w:rsidR="00B348CF" w:rsidRPr="00B348CF" w:rsidRDefault="00B348CF" w:rsidP="00B348CF">
      <w:pPr>
        <w:ind w:left="2160"/>
      </w:pPr>
      <w:r w:rsidRPr="00B348CF">
        <w:rPr>
          <w:rFonts w:hint="eastAsia"/>
        </w:rPr>
        <w:t xml:space="preserve">Company Address: </w:t>
      </w:r>
    </w:p>
    <w:p w14:paraId="550F4E9C" w14:textId="77777777" w:rsidR="00B348CF" w:rsidRPr="00B348CF" w:rsidRDefault="00B348CF" w:rsidP="00B348CF">
      <w:pPr>
        <w:ind w:left="2160"/>
      </w:pPr>
      <w:r w:rsidRPr="00B348CF">
        <w:rPr>
          <w:rFonts w:hint="eastAsia"/>
        </w:rPr>
        <w:t xml:space="preserve">Murata/Distributor Contact Person’s Name: </w:t>
      </w:r>
    </w:p>
    <w:p w14:paraId="474791DC" w14:textId="77777777" w:rsidR="00B348CF" w:rsidRPr="00B348CF" w:rsidRDefault="00B348CF" w:rsidP="00B348CF">
      <w:pPr>
        <w:ind w:left="2160"/>
      </w:pPr>
      <w:r w:rsidRPr="00B348CF">
        <w:rPr>
          <w:rFonts w:hint="eastAsia"/>
        </w:rPr>
        <w:t xml:space="preserve">Application: </w:t>
      </w:r>
    </w:p>
    <w:p w14:paraId="1FB380F0" w14:textId="77777777" w:rsidR="00B348CF" w:rsidRPr="00B348CF" w:rsidRDefault="00B348CF" w:rsidP="00B348CF">
      <w:pPr>
        <w:ind w:left="2160"/>
      </w:pPr>
      <w:r w:rsidRPr="00B348CF">
        <w:rPr>
          <w:rFonts w:hint="eastAsia"/>
        </w:rPr>
        <w:t>Module (Type1GC or Type1LD):</w:t>
      </w:r>
    </w:p>
    <w:p w14:paraId="44662CC3" w14:textId="77777777" w:rsidR="00B348CF" w:rsidRPr="00B348CF" w:rsidRDefault="00B348CF" w:rsidP="00B348CF">
      <w:pPr>
        <w:ind w:left="2160"/>
      </w:pPr>
      <w:r w:rsidRPr="00B348CF">
        <w:rPr>
          <w:rFonts w:hint="eastAsia"/>
        </w:rPr>
        <w:t xml:space="preserve">Prototype Schedule: </w:t>
      </w:r>
    </w:p>
    <w:p w14:paraId="1ED009D0" w14:textId="77777777" w:rsidR="00B348CF" w:rsidRPr="00B348CF" w:rsidRDefault="00B348CF" w:rsidP="00B348CF">
      <w:pPr>
        <w:ind w:left="2160"/>
      </w:pPr>
      <w:r w:rsidRPr="00B348CF">
        <w:rPr>
          <w:rFonts w:hint="eastAsia"/>
        </w:rPr>
        <w:t xml:space="preserve">Production Schedule: </w:t>
      </w:r>
    </w:p>
    <w:p w14:paraId="20DF3FAA" w14:textId="20E4E648" w:rsidR="00B348CF" w:rsidRDefault="00B348CF" w:rsidP="00B348CF">
      <w:pPr>
        <w:ind w:left="2160"/>
      </w:pPr>
      <w:r w:rsidRPr="00B348CF">
        <w:rPr>
          <w:rFonts w:hint="eastAsia"/>
        </w:rPr>
        <w:t>Annual &amp; Lifetime Volume (</w:t>
      </w:r>
      <w:proofErr w:type="spellStart"/>
      <w:r w:rsidRPr="00B348CF">
        <w:rPr>
          <w:rFonts w:hint="eastAsia"/>
        </w:rPr>
        <w:t>kpcs</w:t>
      </w:r>
      <w:proofErr w:type="spellEnd"/>
      <w:r w:rsidRPr="00B348CF">
        <w:rPr>
          <w:rFonts w:hint="eastAsia"/>
        </w:rPr>
        <w:t xml:space="preserve">): </w:t>
      </w:r>
    </w:p>
    <w:p w14:paraId="08631F1E" w14:textId="77777777" w:rsidR="00B348CF" w:rsidRDefault="00B348CF" w:rsidP="00B348CF">
      <w:pPr>
        <w:ind w:left="2160"/>
      </w:pPr>
    </w:p>
    <w:p w14:paraId="327BE33C" w14:textId="4532AE45" w:rsidR="00233011" w:rsidRDefault="00233011" w:rsidP="00233011">
      <w:pPr>
        <w:pStyle w:val="ListParagraph"/>
        <w:numPr>
          <w:ilvl w:val="1"/>
          <w:numId w:val="5"/>
        </w:numPr>
        <w:contextualSpacing w:val="0"/>
      </w:pPr>
      <w:r>
        <w:t xml:space="preserve">When you receive an e-mail response, </w:t>
      </w:r>
      <w:r w:rsidR="00072593">
        <w:t xml:space="preserve">reply with a </w:t>
      </w:r>
      <w:r>
        <w:t>copy</w:t>
      </w:r>
      <w:r w:rsidR="00072593">
        <w:t xml:space="preserve"> of</w:t>
      </w:r>
      <w:r>
        <w:t xml:space="preserve"> the exact format of the respons</w:t>
      </w:r>
      <w:r w:rsidR="00072593">
        <w:t>e, appending a “yes” to the end</w:t>
      </w:r>
    </w:p>
    <w:p w14:paraId="1ED3E6AC" w14:textId="77777777" w:rsidR="00072593" w:rsidRDefault="00072593" w:rsidP="00072593"/>
    <w:p w14:paraId="34B82E95" w14:textId="7B63EB11" w:rsidR="00072593" w:rsidRDefault="00072593" w:rsidP="00072593">
      <w:pPr>
        <w:ind w:left="1440" w:firstLine="720"/>
      </w:pPr>
      <w:r>
        <w:t>Body</w:t>
      </w:r>
    </w:p>
    <w:p w14:paraId="26649BE8" w14:textId="1FCC5494" w:rsidR="00072593" w:rsidRDefault="00072593" w:rsidP="00072593">
      <w:r>
        <w:tab/>
      </w:r>
      <w:r>
        <w:tab/>
      </w:r>
      <w:r>
        <w:tab/>
        <w:t>Accept Terms for Use of the Software (Yes or No): Yes</w:t>
      </w:r>
    </w:p>
    <w:p w14:paraId="65EE1190" w14:textId="10B71792" w:rsidR="00E45DD7" w:rsidRDefault="00E45DD7" w:rsidP="00233011">
      <w:pPr>
        <w:pStyle w:val="ListParagraph"/>
      </w:pPr>
    </w:p>
    <w:p w14:paraId="10B3A70D" w14:textId="72260F91" w:rsidR="00E45DD7" w:rsidRDefault="00E45DD7" w:rsidP="00E45DD7"/>
    <w:p w14:paraId="3919A00B" w14:textId="243BDFD9" w:rsidR="00634786" w:rsidRDefault="00634786" w:rsidP="00E45DD7">
      <w:r>
        <w:t>Murata will respond with the following documents:</w:t>
      </w:r>
    </w:p>
    <w:p w14:paraId="54202495" w14:textId="06CCBF43" w:rsidR="00524B98" w:rsidRDefault="00524B98" w:rsidP="00524B98">
      <w:pPr>
        <w:pStyle w:val="ListParagraph"/>
        <w:numPr>
          <w:ilvl w:val="0"/>
          <w:numId w:val="5"/>
        </w:numPr>
      </w:pPr>
      <w:r>
        <w:t>atcmd_release_20211129.zip</w:t>
      </w:r>
    </w:p>
    <w:p w14:paraId="1BC33E64" w14:textId="42A27D52" w:rsidR="00524B98" w:rsidRDefault="00524B98" w:rsidP="00524B98">
      <w:pPr>
        <w:pStyle w:val="ListParagraph"/>
        <w:numPr>
          <w:ilvl w:val="1"/>
          <w:numId w:val="5"/>
        </w:numPr>
      </w:pPr>
      <w:r>
        <w:t>This zip file contains two directories and a license</w:t>
      </w:r>
    </w:p>
    <w:p w14:paraId="2AB90B5E" w14:textId="7478A574" w:rsidR="00524B98" w:rsidRDefault="00524B98" w:rsidP="00524B98">
      <w:pPr>
        <w:pStyle w:val="ListParagraph"/>
        <w:numPr>
          <w:ilvl w:val="2"/>
          <w:numId w:val="5"/>
        </w:numPr>
      </w:pPr>
      <w:r>
        <w:t xml:space="preserve">TEST_TOOL </w:t>
      </w:r>
      <w:r>
        <w:sym w:font="Wingdings" w:char="F0E7"/>
      </w:r>
      <w:r>
        <w:t xml:space="preserve"> We won’t be using this</w:t>
      </w:r>
    </w:p>
    <w:p w14:paraId="3A336B3E" w14:textId="2AF34FCA" w:rsidR="00524B98" w:rsidRDefault="00524B98" w:rsidP="00524B98">
      <w:pPr>
        <w:pStyle w:val="ListParagraph"/>
        <w:numPr>
          <w:ilvl w:val="2"/>
          <w:numId w:val="5"/>
        </w:numPr>
      </w:pPr>
      <w:r>
        <w:t xml:space="preserve">WICED </w:t>
      </w:r>
      <w:r>
        <w:sym w:font="Wingdings" w:char="F0E7"/>
      </w:r>
      <w:r>
        <w:t xml:space="preserve"> contains two versions of the AT Command, one for each WICED 6.4 and 6.6</w:t>
      </w:r>
    </w:p>
    <w:p w14:paraId="577AB457" w14:textId="4AB8E4CC" w:rsidR="00524B98" w:rsidRDefault="00524B98" w:rsidP="00524B98">
      <w:pPr>
        <w:pStyle w:val="ListParagraph"/>
        <w:numPr>
          <w:ilvl w:val="3"/>
          <w:numId w:val="5"/>
        </w:numPr>
      </w:pPr>
      <w:r>
        <w:t>Copying the 43xxx_Wi-Fi directory onto your existing WICED directory of the same name will add some files and replace others.</w:t>
      </w:r>
    </w:p>
    <w:p w14:paraId="322E31B7" w14:textId="10D0C4B5" w:rsidR="00524B98" w:rsidRDefault="00524B98" w:rsidP="00524B98"/>
    <w:p w14:paraId="0F4FA26A" w14:textId="1910EC36" w:rsidR="004C6137" w:rsidRDefault="004C6137" w:rsidP="004C6137">
      <w:pPr>
        <w:pStyle w:val="Heading2"/>
      </w:pPr>
      <w:r>
        <w:t xml:space="preserve">2.2 </w:t>
      </w:r>
      <w:r w:rsidRPr="004C6137">
        <w:t>Import Murata Source code into WICED SDK file structure</w:t>
      </w:r>
      <w:r>
        <w:t>:</w:t>
      </w:r>
    </w:p>
    <w:p w14:paraId="728D1D94" w14:textId="2EE44F55" w:rsidR="004C6137" w:rsidRDefault="00757939" w:rsidP="00524B98">
      <w:r>
        <w:rPr>
          <w:noProof/>
        </w:rPr>
        <w:lastRenderedPageBreak/>
        <w:drawing>
          <wp:anchor distT="0" distB="0" distL="114300" distR="114300" simplePos="0" relativeHeight="252150784" behindDoc="1" locked="0" layoutInCell="1" allowOverlap="1" wp14:anchorId="4B6E138D" wp14:editId="48458F23">
            <wp:simplePos x="0" y="0"/>
            <wp:positionH relativeFrom="column">
              <wp:posOffset>4076700</wp:posOffset>
            </wp:positionH>
            <wp:positionV relativeFrom="paragraph">
              <wp:posOffset>95885</wp:posOffset>
            </wp:positionV>
            <wp:extent cx="2514600" cy="4751705"/>
            <wp:effectExtent l="0" t="0" r="0" b="0"/>
            <wp:wrapSquare wrapText="bothSides"/>
            <wp:docPr id="120" name="Picture 1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Graphical user interface, text, application, email&#10;&#10;Description automatically generated"/>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514600" cy="4751705"/>
                    </a:xfrm>
                    <a:prstGeom prst="rect">
                      <a:avLst/>
                    </a:prstGeom>
                    <a:ln>
                      <a:noFill/>
                    </a:ln>
                    <a:extLst>
                      <a:ext uri="{53640926-AAD7-44D8-BBD7-CCE9431645EC}">
                        <a14:shadowObscured xmlns:a14="http://schemas.microsoft.com/office/drawing/2010/main"/>
                      </a:ext>
                    </a:extLst>
                  </pic:spPr>
                </pic:pic>
              </a:graphicData>
            </a:graphic>
          </wp:anchor>
        </w:drawing>
      </w:r>
    </w:p>
    <w:p w14:paraId="123D4432" w14:textId="7DB8A023" w:rsidR="00524B98" w:rsidRDefault="00DB5EBF" w:rsidP="00524B98">
      <w:r>
        <w:t>The 43xxx_Wi-Fi folder from Murata contains 18 files.</w:t>
      </w:r>
    </w:p>
    <w:p w14:paraId="3627C3B2" w14:textId="13834BEB" w:rsidR="00537823" w:rsidRDefault="00DB5EBF" w:rsidP="00524B98">
      <w:r>
        <w:t>Copying the entire 43xxx_Wi-Fi directory from Murata onto the directory of the same name in your existing installation of WICED will add 13 files under the new directory “\43xxx_Wi-Fi\apps\test\</w:t>
      </w:r>
      <w:proofErr w:type="spellStart"/>
      <w:r>
        <w:t>at_cmd</w:t>
      </w:r>
      <w:proofErr w:type="spellEnd"/>
      <w:r>
        <w:t xml:space="preserve">”.  </w:t>
      </w:r>
    </w:p>
    <w:p w14:paraId="545D08FD" w14:textId="77777777" w:rsidR="00537823" w:rsidRDefault="00537823" w:rsidP="00524B98"/>
    <w:p w14:paraId="047BD2D3" w14:textId="77777777" w:rsidR="00537823" w:rsidRDefault="00537823" w:rsidP="00537823">
      <w:r>
        <w:t>Into directory \43xxx_Wi-Fi\apps\test\</w:t>
      </w:r>
      <w:proofErr w:type="spellStart"/>
      <w:r>
        <w:t>at_cmd</w:t>
      </w:r>
      <w:proofErr w:type="spellEnd"/>
    </w:p>
    <w:p w14:paraId="1D538BDF" w14:textId="77777777" w:rsidR="00537823" w:rsidRDefault="00537823" w:rsidP="00537823">
      <w:r>
        <w:t xml:space="preserve">11/29/2021  12:00 PM             3,725 </w:t>
      </w:r>
      <w:proofErr w:type="spellStart"/>
      <w:r w:rsidRPr="00B02A15">
        <w:rPr>
          <w:b/>
          <w:bCs/>
          <w:highlight w:val="lightGray"/>
        </w:rPr>
        <w:t>at_cmd.h</w:t>
      </w:r>
      <w:proofErr w:type="spellEnd"/>
    </w:p>
    <w:p w14:paraId="2929ABBA" w14:textId="77777777" w:rsidR="00537823" w:rsidRDefault="00537823" w:rsidP="00537823">
      <w:r>
        <w:t xml:space="preserve">11/26/2021  07:48 PM            25,846 </w:t>
      </w:r>
      <w:r w:rsidRPr="00B02A15">
        <w:rPr>
          <w:b/>
          <w:bCs/>
          <w:highlight w:val="lightGray"/>
        </w:rPr>
        <w:t>at_cmd.mk</w:t>
      </w:r>
    </w:p>
    <w:p w14:paraId="3EADBD83" w14:textId="77777777" w:rsidR="00537823" w:rsidRDefault="00537823" w:rsidP="00537823">
      <w:r>
        <w:t xml:space="preserve">11/29/2021  12:00 PM             2,118 </w:t>
      </w:r>
      <w:proofErr w:type="spellStart"/>
      <w:r w:rsidRPr="00B02A15">
        <w:rPr>
          <w:b/>
          <w:bCs/>
          <w:highlight w:val="lightGray"/>
        </w:rPr>
        <w:t>debug_log.h</w:t>
      </w:r>
      <w:proofErr w:type="spellEnd"/>
    </w:p>
    <w:p w14:paraId="2A4C143F" w14:textId="77777777" w:rsidR="00537823" w:rsidRDefault="00537823" w:rsidP="00537823">
      <w:r>
        <w:t xml:space="preserve">08/23/2021  07:02 PM             2,029 </w:t>
      </w:r>
      <w:proofErr w:type="spellStart"/>
      <w:r w:rsidRPr="00B02A15">
        <w:rPr>
          <w:b/>
          <w:bCs/>
          <w:highlight w:val="lightGray"/>
        </w:rPr>
        <w:t>makefile</w:t>
      </w:r>
      <w:proofErr w:type="spellEnd"/>
    </w:p>
    <w:p w14:paraId="43B17D91" w14:textId="77777777" w:rsidR="00537823" w:rsidRDefault="00537823" w:rsidP="00537823">
      <w:r>
        <w:t xml:space="preserve">11/29/2021  12:00 PM             3,989 </w:t>
      </w:r>
      <w:proofErr w:type="spellStart"/>
      <w:r w:rsidRPr="00B02A15">
        <w:rPr>
          <w:b/>
          <w:bCs/>
          <w:highlight w:val="lightGray"/>
        </w:rPr>
        <w:t>os_wrapper.h</w:t>
      </w:r>
      <w:proofErr w:type="spellEnd"/>
    </w:p>
    <w:p w14:paraId="0B2B04DC" w14:textId="77777777" w:rsidR="00537823" w:rsidRDefault="00537823" w:rsidP="00537823">
      <w:r>
        <w:t xml:space="preserve">11/29/2021  12:00 PM            10,680 </w:t>
      </w:r>
      <w:proofErr w:type="spellStart"/>
      <w:r w:rsidRPr="00B02A15">
        <w:rPr>
          <w:b/>
          <w:bCs/>
          <w:highlight w:val="lightGray"/>
        </w:rPr>
        <w:t>os_wrapper_wiced.c</w:t>
      </w:r>
      <w:proofErr w:type="spellEnd"/>
    </w:p>
    <w:p w14:paraId="0C6635F4" w14:textId="77777777" w:rsidR="00537823" w:rsidRDefault="00537823" w:rsidP="00537823">
      <w:r>
        <w:t xml:space="preserve">11/29/2021  12:00 PM             5,149 </w:t>
      </w:r>
      <w:proofErr w:type="spellStart"/>
      <w:r w:rsidRPr="00B02A15">
        <w:rPr>
          <w:b/>
          <w:bCs/>
          <w:highlight w:val="lightGray"/>
        </w:rPr>
        <w:t>process.h</w:t>
      </w:r>
      <w:proofErr w:type="spellEnd"/>
    </w:p>
    <w:p w14:paraId="483096CD" w14:textId="77777777" w:rsidR="00537823" w:rsidRDefault="00537823" w:rsidP="00537823">
      <w:r>
        <w:t xml:space="preserve">11/29/2021  12:00 PM            54,967 </w:t>
      </w:r>
      <w:proofErr w:type="spellStart"/>
      <w:r w:rsidRPr="00B02A15">
        <w:rPr>
          <w:b/>
          <w:bCs/>
          <w:highlight w:val="lightGray"/>
        </w:rPr>
        <w:t>process_wiced.c</w:t>
      </w:r>
      <w:proofErr w:type="spellEnd"/>
    </w:p>
    <w:p w14:paraId="0B16030E" w14:textId="77777777" w:rsidR="00537823" w:rsidRDefault="00537823" w:rsidP="00537823">
      <w:r>
        <w:t xml:space="preserve">11/29/2021  12:00 PM            24,649 </w:t>
      </w:r>
      <w:proofErr w:type="spellStart"/>
      <w:r w:rsidRPr="00B02A15">
        <w:rPr>
          <w:b/>
          <w:bCs/>
          <w:highlight w:val="lightGray"/>
        </w:rPr>
        <w:t>recv_thread.c</w:t>
      </w:r>
      <w:proofErr w:type="spellEnd"/>
    </w:p>
    <w:p w14:paraId="667FD59F" w14:textId="77777777" w:rsidR="00537823" w:rsidRDefault="00537823" w:rsidP="00537823">
      <w:r>
        <w:t xml:space="preserve">11/29/2021  12:00 PM             1,621 </w:t>
      </w:r>
      <w:proofErr w:type="spellStart"/>
      <w:r w:rsidRPr="00B02A15">
        <w:rPr>
          <w:b/>
          <w:bCs/>
          <w:highlight w:val="lightGray"/>
        </w:rPr>
        <w:t>recv_thread.h</w:t>
      </w:r>
      <w:proofErr w:type="spellEnd"/>
    </w:p>
    <w:p w14:paraId="5133350A" w14:textId="77777777" w:rsidR="00537823" w:rsidRDefault="00537823" w:rsidP="00537823">
      <w:r>
        <w:t xml:space="preserve">08/23/2021  07:02 PM            21,671 </w:t>
      </w:r>
      <w:proofErr w:type="spellStart"/>
      <w:r w:rsidRPr="00B02A15">
        <w:rPr>
          <w:b/>
          <w:bCs/>
          <w:highlight w:val="lightGray"/>
        </w:rPr>
        <w:t>usb_device_cdc_acm_atuart.c</w:t>
      </w:r>
      <w:proofErr w:type="spellEnd"/>
    </w:p>
    <w:p w14:paraId="34869946" w14:textId="77777777" w:rsidR="00537823" w:rsidRDefault="00537823" w:rsidP="00537823">
      <w:r>
        <w:t xml:space="preserve">08/23/2021  07:02 PM             3,560 </w:t>
      </w:r>
      <w:proofErr w:type="spellStart"/>
      <w:r w:rsidRPr="00B02A15">
        <w:rPr>
          <w:b/>
          <w:bCs/>
          <w:highlight w:val="lightGray"/>
        </w:rPr>
        <w:t>usb_device_cdc_acm_atuart.h</w:t>
      </w:r>
      <w:proofErr w:type="spellEnd"/>
    </w:p>
    <w:p w14:paraId="2AB2E7B3" w14:textId="77777777" w:rsidR="00537823" w:rsidRDefault="00537823" w:rsidP="00537823">
      <w:r>
        <w:t xml:space="preserve">08/23/2021  07:02 PM             4,306 </w:t>
      </w:r>
      <w:proofErr w:type="spellStart"/>
      <w:r w:rsidRPr="00B02A15">
        <w:rPr>
          <w:b/>
          <w:bCs/>
          <w:highlight w:val="lightGray"/>
        </w:rPr>
        <w:t>wiced_init.c</w:t>
      </w:r>
      <w:proofErr w:type="spellEnd"/>
    </w:p>
    <w:p w14:paraId="2C6F8CA1" w14:textId="321D67D1" w:rsidR="00537823" w:rsidRDefault="00537823" w:rsidP="00537823"/>
    <w:p w14:paraId="2D2492DF" w14:textId="1B33387B" w:rsidR="00757939" w:rsidRDefault="00757939" w:rsidP="00537823"/>
    <w:p w14:paraId="1CE8C446" w14:textId="77777777" w:rsidR="00757939" w:rsidRDefault="00757939" w:rsidP="00537823"/>
    <w:p w14:paraId="6A2B4775" w14:textId="237E7782" w:rsidR="00DB5EBF" w:rsidRDefault="00DB48F0" w:rsidP="00524B98">
      <w:r>
        <w:t xml:space="preserve">Copying Murata’s 43xxx_Wi-Fi folder over your existing WICED folder of the same name will </w:t>
      </w:r>
      <w:r w:rsidR="00DB5EBF">
        <w:t>also replace the following 5 files:</w:t>
      </w:r>
    </w:p>
    <w:p w14:paraId="2FF9AC98" w14:textId="30D6AB79" w:rsidR="00DB5EBF" w:rsidRDefault="00DB5EBF" w:rsidP="00DB5EBF">
      <w:pPr>
        <w:pStyle w:val="ListParagraph"/>
        <w:numPr>
          <w:ilvl w:val="0"/>
          <w:numId w:val="5"/>
        </w:numPr>
      </w:pPr>
      <w:r>
        <w:t>ota2_extract.mk</w:t>
      </w:r>
    </w:p>
    <w:p w14:paraId="43303565" w14:textId="4117EF71" w:rsidR="00DB5EBF" w:rsidRDefault="008F3D46" w:rsidP="00DB5EBF">
      <w:pPr>
        <w:pStyle w:val="ListParagraph"/>
        <w:numPr>
          <w:ilvl w:val="0"/>
          <w:numId w:val="5"/>
        </w:numPr>
      </w:pPr>
      <w:r>
        <w:t>ota2_bootloader.mk</w:t>
      </w:r>
    </w:p>
    <w:p w14:paraId="4E49AB1A" w14:textId="35BAABA1" w:rsidR="008F3D46" w:rsidRDefault="008F3D46" w:rsidP="00DB5EBF">
      <w:pPr>
        <w:pStyle w:val="ListParagraph"/>
        <w:numPr>
          <w:ilvl w:val="0"/>
          <w:numId w:val="5"/>
        </w:numPr>
      </w:pPr>
      <w:r>
        <w:t>ota2_failsafe.mk</w:t>
      </w:r>
    </w:p>
    <w:p w14:paraId="55570D90" w14:textId="7139BD70" w:rsidR="008F3D46" w:rsidRDefault="008F3D46" w:rsidP="00DB5EBF">
      <w:pPr>
        <w:pStyle w:val="ListParagraph"/>
        <w:numPr>
          <w:ilvl w:val="0"/>
          <w:numId w:val="5"/>
        </w:numPr>
      </w:pPr>
      <w:r>
        <w:t>WICED.mk</w:t>
      </w:r>
    </w:p>
    <w:p w14:paraId="4F255484" w14:textId="247E760C" w:rsidR="008F3D46" w:rsidRDefault="00DB48F0" w:rsidP="00E242F2">
      <w:pPr>
        <w:pStyle w:val="ListParagraph"/>
        <w:numPr>
          <w:ilvl w:val="0"/>
          <w:numId w:val="5"/>
        </w:numPr>
      </w:pPr>
      <w:r>
        <w:rPr>
          <w:noProof/>
        </w:rPr>
        <w:drawing>
          <wp:anchor distT="0" distB="0" distL="114300" distR="114300" simplePos="0" relativeHeight="252151808" behindDoc="0" locked="0" layoutInCell="1" allowOverlap="1" wp14:anchorId="050C82D0" wp14:editId="1CF96363">
            <wp:simplePos x="0" y="0"/>
            <wp:positionH relativeFrom="column">
              <wp:posOffset>3463290</wp:posOffset>
            </wp:positionH>
            <wp:positionV relativeFrom="paragraph">
              <wp:posOffset>144780</wp:posOffset>
            </wp:positionV>
            <wp:extent cx="3241675" cy="2057400"/>
            <wp:effectExtent l="0" t="0" r="0" b="0"/>
            <wp:wrapSquare wrapText="bothSides"/>
            <wp:docPr id="121" name="Picture 1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41675" cy="2057400"/>
                    </a:xfrm>
                    <a:prstGeom prst="rect">
                      <a:avLst/>
                    </a:prstGeom>
                  </pic:spPr>
                </pic:pic>
              </a:graphicData>
            </a:graphic>
            <wp14:sizeRelH relativeFrom="margin">
              <wp14:pctWidth>0</wp14:pctWidth>
            </wp14:sizeRelH>
            <wp14:sizeRelV relativeFrom="margin">
              <wp14:pctHeight>0</wp14:pctHeight>
            </wp14:sizeRelV>
          </wp:anchor>
        </w:drawing>
      </w:r>
      <w:r w:rsidR="008F3D46" w:rsidRPr="008F3D46">
        <w:t>BCM94390x_targets.mk</w:t>
      </w:r>
    </w:p>
    <w:p w14:paraId="17A033E0" w14:textId="27CD44EE" w:rsidR="00273E23" w:rsidRDefault="00273E23" w:rsidP="00524B98"/>
    <w:p w14:paraId="5FE9A46D" w14:textId="53FBB891" w:rsidR="00DB48F0" w:rsidRDefault="00DB48F0" w:rsidP="00524B98">
      <w:r>
        <w:t>If you prefer, copy or move the five files before copying Murata’s files in.</w:t>
      </w:r>
    </w:p>
    <w:p w14:paraId="00D08AE8" w14:textId="5B34FDEF" w:rsidR="00DB48F0" w:rsidRDefault="00DB48F0" w:rsidP="00524B98">
      <w:r>
        <w:t>If you don’t first remove the five files, accept the replacements.</w:t>
      </w:r>
    </w:p>
    <w:p w14:paraId="2F1D729D" w14:textId="440309FC" w:rsidR="00DB48F0" w:rsidRDefault="00DB48F0" w:rsidP="00524B98"/>
    <w:p w14:paraId="2C6BF79B" w14:textId="0230C83D" w:rsidR="00DB48F0" w:rsidRDefault="00DB48F0" w:rsidP="00524B98"/>
    <w:p w14:paraId="0958659B" w14:textId="36B96125" w:rsidR="008F3D46" w:rsidRDefault="00537823" w:rsidP="00524B98">
      <w:r>
        <w:t>Following are the destinations for the 5 replacement files</w:t>
      </w:r>
    </w:p>
    <w:p w14:paraId="2B7FD9FA" w14:textId="77777777" w:rsidR="00273E23" w:rsidRDefault="00273E23" w:rsidP="008F3D46"/>
    <w:p w14:paraId="75432FED" w14:textId="0B36A838" w:rsidR="00273E23" w:rsidRDefault="008F3D46" w:rsidP="008F3D46">
      <w:r>
        <w:t>Into d</w:t>
      </w:r>
      <w:r w:rsidR="00273E23">
        <w:t>irectory  \43xxx_Wi-Fi\apps\snip\ota2_extract</w:t>
      </w:r>
    </w:p>
    <w:p w14:paraId="4BA6D219" w14:textId="77777777" w:rsidR="00273E23" w:rsidRDefault="00273E23" w:rsidP="008F3D46">
      <w:r>
        <w:t xml:space="preserve">08/23/2021  07:02 PM             3,194 </w:t>
      </w:r>
      <w:r w:rsidRPr="00E242F2">
        <w:rPr>
          <w:b/>
          <w:bCs/>
          <w:highlight w:val="lightGray"/>
        </w:rPr>
        <w:t>ota2_extract.mk</w:t>
      </w:r>
    </w:p>
    <w:p w14:paraId="26C04765" w14:textId="77777777" w:rsidR="00273E23" w:rsidRDefault="00273E23" w:rsidP="008F3D46"/>
    <w:p w14:paraId="13743BDB" w14:textId="1865F339" w:rsidR="00273E23" w:rsidRDefault="008F3D46" w:rsidP="008F3D46">
      <w:r>
        <w:t>Into d</w:t>
      </w:r>
      <w:r w:rsidR="00273E23">
        <w:t>irectory \43xxx_Wi-Fi\apps\</w:t>
      </w:r>
      <w:proofErr w:type="spellStart"/>
      <w:r w:rsidR="00273E23">
        <w:t>waf</w:t>
      </w:r>
      <w:proofErr w:type="spellEnd"/>
      <w:r w:rsidR="00273E23">
        <w:t>\ota2_bootloader</w:t>
      </w:r>
    </w:p>
    <w:p w14:paraId="033A7690" w14:textId="77777777" w:rsidR="00273E23" w:rsidRDefault="00273E23" w:rsidP="008F3D46">
      <w:r>
        <w:t xml:space="preserve">08/23/2021  07:02 PM             3,648 </w:t>
      </w:r>
      <w:r w:rsidRPr="00E242F2">
        <w:rPr>
          <w:b/>
          <w:bCs/>
          <w:highlight w:val="lightGray"/>
        </w:rPr>
        <w:t>ota2_bootloader.mk</w:t>
      </w:r>
    </w:p>
    <w:p w14:paraId="49E57FC8" w14:textId="77777777" w:rsidR="00273E23" w:rsidRDefault="00273E23" w:rsidP="008F3D46"/>
    <w:p w14:paraId="0463EA8F" w14:textId="291C5BD3" w:rsidR="00273E23" w:rsidRDefault="008F3D46" w:rsidP="008F3D46">
      <w:r>
        <w:t>Into d</w:t>
      </w:r>
      <w:r w:rsidR="00273E23">
        <w:t>irectory \43xxx_Wi-Fi\apps\</w:t>
      </w:r>
      <w:proofErr w:type="spellStart"/>
      <w:r w:rsidR="00273E23">
        <w:t>waf</w:t>
      </w:r>
      <w:proofErr w:type="spellEnd"/>
      <w:r w:rsidR="00273E23">
        <w:t>\ota2_failsafe</w:t>
      </w:r>
    </w:p>
    <w:p w14:paraId="7D5B0081" w14:textId="77777777" w:rsidR="00273E23" w:rsidRDefault="00273E23" w:rsidP="008F3D46">
      <w:r>
        <w:t xml:space="preserve">08/23/2021  07:02 PM             3,075 </w:t>
      </w:r>
      <w:r w:rsidRPr="00E242F2">
        <w:rPr>
          <w:b/>
          <w:bCs/>
          <w:highlight w:val="lightGray"/>
        </w:rPr>
        <w:t>ota2_failsafe.mk</w:t>
      </w:r>
    </w:p>
    <w:p w14:paraId="5E357B0B" w14:textId="77777777" w:rsidR="00273E23" w:rsidRDefault="00273E23" w:rsidP="008F3D46"/>
    <w:p w14:paraId="44BE2CD0" w14:textId="00ACD2A9" w:rsidR="00273E23" w:rsidRDefault="008F3D46" w:rsidP="008F3D46">
      <w:r>
        <w:t>Into d</w:t>
      </w:r>
      <w:r w:rsidR="00273E23">
        <w:t>irectory \43xxx_Wi-Fi\WICED</w:t>
      </w:r>
    </w:p>
    <w:p w14:paraId="347D6AA6" w14:textId="77777777" w:rsidR="00273E23" w:rsidRDefault="00273E23" w:rsidP="008F3D46">
      <w:r>
        <w:t xml:space="preserve">08/23/2021  07:02 PM             6,590 </w:t>
      </w:r>
      <w:r w:rsidRPr="00E242F2">
        <w:rPr>
          <w:b/>
          <w:bCs/>
          <w:highlight w:val="lightGray"/>
        </w:rPr>
        <w:t>WICED.mk</w:t>
      </w:r>
    </w:p>
    <w:p w14:paraId="7456D209" w14:textId="77777777" w:rsidR="00273E23" w:rsidRDefault="00273E23" w:rsidP="008F3D46"/>
    <w:p w14:paraId="41A28FDD" w14:textId="6DDB0014" w:rsidR="00273E23" w:rsidRDefault="008F3D46" w:rsidP="008F3D46">
      <w:r>
        <w:t>Into d</w:t>
      </w:r>
      <w:r w:rsidR="00273E23">
        <w:t>irectory \43xxx_Wi-Fi\WICED\platform\MCU\BCM4390x</w:t>
      </w:r>
    </w:p>
    <w:p w14:paraId="0203F12F" w14:textId="77777777" w:rsidR="00273E23" w:rsidRDefault="00273E23" w:rsidP="008F3D46">
      <w:r>
        <w:t xml:space="preserve">10/08/2021  07:42 PM            30,232 </w:t>
      </w:r>
      <w:bookmarkStart w:id="5" w:name="_Hlk104224841"/>
      <w:r w:rsidRPr="00E242F2">
        <w:rPr>
          <w:b/>
          <w:bCs/>
          <w:highlight w:val="lightGray"/>
        </w:rPr>
        <w:t>BCM94390x_targets.mk</w:t>
      </w:r>
      <w:bookmarkEnd w:id="5"/>
    </w:p>
    <w:p w14:paraId="2F46DB59" w14:textId="733047A6" w:rsidR="00273E23" w:rsidRDefault="00273E23" w:rsidP="008F3D46"/>
    <w:p w14:paraId="1E39A85D" w14:textId="6AF79EA4" w:rsidR="00273E23" w:rsidRDefault="00273E23" w:rsidP="00524B98"/>
    <w:p w14:paraId="11EAA077" w14:textId="023A1804" w:rsidR="00524B98" w:rsidRDefault="00757939" w:rsidP="00524B98">
      <w:r>
        <w:t>Other support documents from Murata</w:t>
      </w:r>
    </w:p>
    <w:p w14:paraId="5DD55A8D" w14:textId="77777777" w:rsidR="007160DD" w:rsidRDefault="007160DD" w:rsidP="00E45DD7"/>
    <w:p w14:paraId="7807394B" w14:textId="77777777" w:rsidR="00E45DD7" w:rsidRDefault="00E45DD7" w:rsidP="00941C97">
      <w:pPr>
        <w:pStyle w:val="ListParagraph"/>
        <w:numPr>
          <w:ilvl w:val="0"/>
          <w:numId w:val="5"/>
        </w:numPr>
        <w:contextualSpacing w:val="0"/>
      </w:pPr>
      <w:r>
        <w:t>Murata’s AT Command Specification</w:t>
      </w:r>
    </w:p>
    <w:p w14:paraId="482DF97E" w14:textId="77777777" w:rsidR="00E45DD7" w:rsidRDefault="00E45DD7" w:rsidP="00941C97">
      <w:pPr>
        <w:pStyle w:val="ListParagraph"/>
        <w:numPr>
          <w:ilvl w:val="1"/>
          <w:numId w:val="5"/>
        </w:numPr>
        <w:contextualSpacing w:val="0"/>
      </w:pPr>
      <w:r w:rsidRPr="00C47C85">
        <w:t>N3-0568_Murata_Wi-Fi_AT_Command-1.1-Specification_Rev.C</w:t>
      </w:r>
      <w:r>
        <w:t xml:space="preserve"> (Available with AT Command Code from Murata described in the Software section above)</w:t>
      </w:r>
    </w:p>
    <w:p w14:paraId="26C92B5F" w14:textId="26840F2D" w:rsidR="00E45DD7" w:rsidRDefault="00E45DD7" w:rsidP="00941C97">
      <w:pPr>
        <w:pStyle w:val="ListParagraph"/>
        <w:numPr>
          <w:ilvl w:val="0"/>
          <w:numId w:val="5"/>
        </w:numPr>
        <w:contextualSpacing w:val="0"/>
      </w:pPr>
      <w:r>
        <w:t>Murata’s AT Command Quick Start Guides for UART</w:t>
      </w:r>
    </w:p>
    <w:p w14:paraId="0191ACCD" w14:textId="77777777" w:rsidR="00E45DD7" w:rsidRDefault="00E45DD7" w:rsidP="00941C97">
      <w:pPr>
        <w:pStyle w:val="ListParagraph"/>
        <w:numPr>
          <w:ilvl w:val="1"/>
          <w:numId w:val="5"/>
        </w:numPr>
        <w:contextualSpacing w:val="0"/>
      </w:pPr>
      <w:r w:rsidRPr="00D76649">
        <w:t>N3-0567_Type1GC_1PS_AT_Command(UART)-</w:t>
      </w:r>
      <w:proofErr w:type="spellStart"/>
      <w:r w:rsidRPr="00D76649">
        <w:t>Quick_Start_Guide_RevD</w:t>
      </w:r>
      <w:proofErr w:type="spellEnd"/>
      <w:r>
        <w:t xml:space="preserve"> @ </w:t>
      </w:r>
      <w:hyperlink r:id="rId17" w:history="1">
        <w:r w:rsidRPr="00575AC9">
          <w:rPr>
            <w:rStyle w:val="Hyperlink"/>
          </w:rPr>
          <w:t>https://www.murata.com/-/media/webrenewal/products/connectivitymodule/asset/pub/rfm/data/n3-0567_type1gc_1ps_at_command_uart-quick_start_guide.ashx?la=en&amp;cvid=20211022010000000000</w:t>
        </w:r>
      </w:hyperlink>
      <w:r>
        <w:t xml:space="preserve"> </w:t>
      </w:r>
    </w:p>
    <w:p w14:paraId="3848C755" w14:textId="5B13DC66" w:rsidR="007E440A" w:rsidRDefault="007E440A" w:rsidP="00E45DD7"/>
    <w:p w14:paraId="03869332" w14:textId="5CC9A35A" w:rsidR="00923FFB" w:rsidRDefault="00923FFB" w:rsidP="009A3672">
      <w:pPr>
        <w:rPr>
          <w:rFonts w:eastAsia="Times New Roman"/>
        </w:rPr>
      </w:pPr>
      <w:bookmarkStart w:id="6" w:name="_1.2.1_Apps"/>
      <w:bookmarkStart w:id="7" w:name="_1.2.1_Apps_1"/>
      <w:bookmarkStart w:id="8" w:name="_1.3.1_Apps"/>
      <w:bookmarkStart w:id="9" w:name="_1.3.1a_Directory_Structure"/>
      <w:bookmarkStart w:id="10" w:name="_The_key_parts"/>
      <w:bookmarkStart w:id="11" w:name="_1.2.2_Platforms"/>
      <w:bookmarkStart w:id="12" w:name="_1.3.2_Platforms"/>
      <w:bookmarkStart w:id="13" w:name="_1.2.3_Libraries"/>
      <w:bookmarkStart w:id="14" w:name="_1.3.2a_Platform_Files"/>
      <w:bookmarkStart w:id="15" w:name="_platform.h"/>
      <w:bookmarkStart w:id="16" w:name="_Platform.c"/>
      <w:bookmarkStart w:id="17" w:name="_Note"/>
      <w:bookmarkStart w:id="18" w:name="_1.3.3_Libraries"/>
      <w:bookmarkStart w:id="19" w:name="_1.3.4_Resources"/>
      <w:bookmarkStart w:id="20" w:name="_1.2.4_Resources"/>
      <w:bookmarkStart w:id="21" w:name="_1.3.5_Documentation"/>
      <w:bookmarkStart w:id="22" w:name="_2._Tour_of"/>
      <w:bookmarkStart w:id="23" w:name="_2._Creating_a"/>
      <w:bookmarkStart w:id="24" w:name="_3.1_Directory_Structure"/>
      <w:bookmarkStart w:id="25" w:name="_3.2_makefile"/>
      <w:bookmarkStart w:id="26" w:name="_2.1_makefile"/>
      <w:bookmarkStart w:id="27" w:name="_3.3_C_file"/>
      <w:bookmarkStart w:id="28" w:name="_2.2_C_file"/>
      <w:bookmarkStart w:id="29" w:name="_3.4_Make_Target"/>
      <w:bookmarkStart w:id="30" w:name="_2.3_Make_Target"/>
      <w:bookmarkStart w:id="31" w:name="_3.4.1_Make_target"/>
      <w:bookmarkStart w:id="32" w:name="_2.3.1_Make_target"/>
      <w:bookmarkStart w:id="33" w:name="_2.4_Make_Target"/>
      <w:bookmarkStart w:id="34" w:name="_3.4.2_Another_option"/>
      <w:bookmarkStart w:id="35" w:name="_2.4.1_Another_option"/>
      <w:bookmarkStart w:id="36" w:name="_3.5_Troubleshooting"/>
      <w:bookmarkStart w:id="37" w:name="_2.5_Troubleshooting"/>
      <w:bookmarkStart w:id="38" w:name="_2.5.1_Install_the"/>
      <w:bookmarkStart w:id="39" w:name="_2.5.2_modify_the"/>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11AFDE99" w14:textId="4F73E08C" w:rsidR="007F2398" w:rsidRDefault="00DB48F0" w:rsidP="00E242F2">
      <w:pPr>
        <w:pStyle w:val="Heading2"/>
      </w:pPr>
      <w:r>
        <w:t>2.3</w:t>
      </w:r>
      <w:r w:rsidR="007F2398">
        <w:t xml:space="preserve"> Update Quicksilver Platform and add UART SWAP Platforms</w:t>
      </w:r>
    </w:p>
    <w:p w14:paraId="22FB3B39" w14:textId="77777777" w:rsidR="007F2398" w:rsidRPr="009A3672" w:rsidRDefault="007F2398" w:rsidP="007F2398">
      <w:pPr>
        <w:rPr>
          <w:rFonts w:eastAsia="Times New Roman"/>
        </w:rPr>
      </w:pPr>
    </w:p>
    <w:p w14:paraId="28DB4A41" w14:textId="59907A47" w:rsidR="00BB4260" w:rsidRDefault="00BB4260" w:rsidP="007F2398">
      <w:r>
        <w:t>Option #1</w:t>
      </w:r>
      <w:r w:rsidR="00452769">
        <w:t xml:space="preserve"> – Copy in Platform File Updates</w:t>
      </w:r>
    </w:p>
    <w:p w14:paraId="16AFDF99" w14:textId="7FFA5D40" w:rsidR="00452769" w:rsidRDefault="00452769" w:rsidP="007F2398">
      <w:r>
        <w:t>Option #2 – Update and Create your own files</w:t>
      </w:r>
    </w:p>
    <w:p w14:paraId="42D84CE5" w14:textId="38929E6C" w:rsidR="00452769" w:rsidRDefault="00452769" w:rsidP="007F2398"/>
    <w:p w14:paraId="6BD4694D" w14:textId="2AA0E78C" w:rsidR="00452769" w:rsidRPr="00E242F2" w:rsidRDefault="00452769" w:rsidP="007F2398">
      <w:pPr>
        <w:rPr>
          <w:rFonts w:eastAsia="Times New Roman"/>
          <w:b/>
          <w:bCs/>
          <w:sz w:val="28"/>
          <w:szCs w:val="28"/>
        </w:rPr>
      </w:pPr>
      <w:r w:rsidRPr="00E242F2">
        <w:rPr>
          <w:rFonts w:eastAsia="Times New Roman"/>
          <w:b/>
          <w:bCs/>
          <w:sz w:val="28"/>
          <w:szCs w:val="28"/>
        </w:rPr>
        <w:t>Option #1</w:t>
      </w:r>
      <w:r>
        <w:rPr>
          <w:rFonts w:eastAsia="Times New Roman"/>
          <w:b/>
          <w:bCs/>
          <w:sz w:val="28"/>
          <w:szCs w:val="28"/>
        </w:rPr>
        <w:t xml:space="preserve"> – Copy in Platform File Updates</w:t>
      </w:r>
      <w:r w:rsidR="003340CA">
        <w:rPr>
          <w:rFonts w:eastAsia="Times New Roman"/>
          <w:b/>
          <w:bCs/>
          <w:sz w:val="28"/>
          <w:szCs w:val="28"/>
        </w:rPr>
        <w:t xml:space="preserve"> and update one AT_CMD file</w:t>
      </w:r>
    </w:p>
    <w:p w14:paraId="5B27B59E" w14:textId="6AB27D18" w:rsidR="007F2398" w:rsidRDefault="007F2398" w:rsidP="007F2398">
      <w:r>
        <w:t xml:space="preserve">Find and </w:t>
      </w:r>
      <w:r w:rsidRPr="002A2A6A">
        <w:t>unzip “WICED-Studio_Platform_Updates_</w:t>
      </w:r>
      <w:r w:rsidR="002A2A6A" w:rsidRPr="00E242F2">
        <w:t>To_Swap_UART</w:t>
      </w:r>
      <w:r w:rsidRPr="002A2A6A">
        <w:t>.zip”</w:t>
      </w:r>
      <w:r w:rsidR="002A2A6A">
        <w:t xml:space="preserve"> from </w:t>
      </w:r>
      <w:r w:rsidR="00664556">
        <w:t>g</w:t>
      </w:r>
      <w:r w:rsidR="00664556" w:rsidRPr="00664556">
        <w:t>ithub.com/</w:t>
      </w:r>
      <w:proofErr w:type="spellStart"/>
      <w:r w:rsidR="00664556" w:rsidRPr="00664556">
        <w:t>ArrowElectronicsESC</w:t>
      </w:r>
      <w:proofErr w:type="spellEnd"/>
      <w:r w:rsidR="00664556" w:rsidRPr="00664556">
        <w:t>/</w:t>
      </w:r>
      <w:proofErr w:type="spellStart"/>
      <w:r w:rsidR="00664556" w:rsidRPr="00664556">
        <w:t>QuicksilverWorkshop</w:t>
      </w:r>
      <w:proofErr w:type="spellEnd"/>
    </w:p>
    <w:p w14:paraId="1D6F42FF" w14:textId="724B715D" w:rsidR="007F2398" w:rsidRDefault="007F2398" w:rsidP="007F2398">
      <w:r>
        <w:t xml:space="preserve">Copy the directory “43xxx_Wi-Fi” folder </w:t>
      </w:r>
      <w:r w:rsidR="00664556">
        <w:t xml:space="preserve">over the existing 43xxx_Wi-Fi folder in your installation of </w:t>
      </w:r>
      <w:r>
        <w:t xml:space="preserve">“WICED-Studio-6.6” (or current version of WICED). This will replace </w:t>
      </w:r>
      <w:r w:rsidR="00664556">
        <w:t>three</w:t>
      </w:r>
      <w:r>
        <w:t xml:space="preserve"> file</w:t>
      </w:r>
      <w:r w:rsidR="00664556">
        <w:t xml:space="preserve">s as described below and </w:t>
      </w:r>
      <w:r>
        <w:t xml:space="preserve">add </w:t>
      </w:r>
      <w:r w:rsidR="002015E1">
        <w:t>three additional platform folders</w:t>
      </w:r>
      <w:r>
        <w:t>.</w:t>
      </w:r>
    </w:p>
    <w:p w14:paraId="032B6EA6" w14:textId="77777777" w:rsidR="007F2398" w:rsidRDefault="007F2398" w:rsidP="007F2398">
      <w:pPr>
        <w:rPr>
          <w:rFonts w:eastAsia="Times New Roman"/>
        </w:rPr>
      </w:pPr>
    </w:p>
    <w:p w14:paraId="6D447ADD" w14:textId="23879F48" w:rsidR="007F2398" w:rsidRDefault="007F2398" w:rsidP="000D173F">
      <w:pPr>
        <w:rPr>
          <w:rFonts w:eastAsia="Times New Roman"/>
        </w:rPr>
      </w:pPr>
    </w:p>
    <w:p w14:paraId="1A3091CE" w14:textId="2864CEC5" w:rsidR="000D173F" w:rsidRDefault="000D173F" w:rsidP="009A3672">
      <w:pPr>
        <w:rPr>
          <w:rFonts w:eastAsia="Times New Roman"/>
        </w:rPr>
      </w:pPr>
      <w:r>
        <w:rPr>
          <w:rFonts w:eastAsia="Times New Roman"/>
        </w:rPr>
        <w:t>The following files</w:t>
      </w:r>
      <w:r w:rsidR="00D90924">
        <w:rPr>
          <w:rFonts w:eastAsia="Times New Roman"/>
        </w:rPr>
        <w:t>/directories</w:t>
      </w:r>
      <w:r>
        <w:rPr>
          <w:rFonts w:eastAsia="Times New Roman"/>
        </w:rPr>
        <w:t xml:space="preserve"> have been </w:t>
      </w:r>
      <w:r w:rsidR="00B05BDF">
        <w:rPr>
          <w:rFonts w:eastAsia="Times New Roman"/>
        </w:rPr>
        <w:t>updated to support this AT Code Example</w:t>
      </w:r>
    </w:p>
    <w:tbl>
      <w:tblPr>
        <w:tblStyle w:val="TableGrid"/>
        <w:tblW w:w="0" w:type="auto"/>
        <w:tblLook w:val="04A0" w:firstRow="1" w:lastRow="0" w:firstColumn="1" w:lastColumn="0" w:noHBand="0" w:noVBand="1"/>
      </w:tblPr>
      <w:tblGrid>
        <w:gridCol w:w="2495"/>
        <w:gridCol w:w="6855"/>
      </w:tblGrid>
      <w:tr w:rsidR="00410266" w:rsidRPr="00410266" w14:paraId="59C5DA0E" w14:textId="77777777" w:rsidTr="00E242F2">
        <w:tc>
          <w:tcPr>
            <w:tcW w:w="2217" w:type="dxa"/>
          </w:tcPr>
          <w:p w14:paraId="3B977880" w14:textId="30C9E0A6" w:rsidR="00B05BDF" w:rsidRPr="00E242F2" w:rsidRDefault="00B05BDF" w:rsidP="009A3672">
            <w:pPr>
              <w:rPr>
                <w:rFonts w:eastAsia="Times New Roman"/>
                <w:sz w:val="16"/>
                <w:szCs w:val="16"/>
              </w:rPr>
            </w:pPr>
            <w:proofErr w:type="spellStart"/>
            <w:r w:rsidRPr="00E242F2">
              <w:rPr>
                <w:rFonts w:eastAsia="Times New Roman"/>
                <w:sz w:val="16"/>
                <w:szCs w:val="16"/>
              </w:rPr>
              <w:t>FIle</w:t>
            </w:r>
            <w:proofErr w:type="spellEnd"/>
          </w:p>
        </w:tc>
        <w:tc>
          <w:tcPr>
            <w:tcW w:w="7133" w:type="dxa"/>
          </w:tcPr>
          <w:p w14:paraId="3CF68E82" w14:textId="2B7F569A" w:rsidR="00B05BDF" w:rsidRPr="00E242F2" w:rsidRDefault="00B05BDF" w:rsidP="009A3672">
            <w:pPr>
              <w:rPr>
                <w:rFonts w:eastAsia="Times New Roman"/>
                <w:sz w:val="16"/>
                <w:szCs w:val="16"/>
              </w:rPr>
            </w:pPr>
            <w:r w:rsidRPr="00E242F2">
              <w:rPr>
                <w:rFonts w:eastAsia="Times New Roman"/>
                <w:sz w:val="16"/>
                <w:szCs w:val="16"/>
              </w:rPr>
              <w:t>Changes</w:t>
            </w:r>
          </w:p>
        </w:tc>
      </w:tr>
      <w:tr w:rsidR="00410266" w:rsidRPr="00410266" w14:paraId="5507FCE7" w14:textId="77777777" w:rsidTr="00E242F2">
        <w:tc>
          <w:tcPr>
            <w:tcW w:w="2217" w:type="dxa"/>
          </w:tcPr>
          <w:p w14:paraId="164B3A35" w14:textId="34B3D883" w:rsidR="00B05BDF" w:rsidRPr="00E242F2" w:rsidRDefault="00250D8A" w:rsidP="009A3672">
            <w:pPr>
              <w:rPr>
                <w:rFonts w:eastAsia="Times New Roman"/>
                <w:sz w:val="16"/>
                <w:szCs w:val="16"/>
              </w:rPr>
            </w:pPr>
            <w:r>
              <w:rPr>
                <w:rFonts w:eastAsia="Times New Roman"/>
                <w:sz w:val="16"/>
                <w:szCs w:val="16"/>
              </w:rPr>
              <w:t xml:space="preserve">apps/ </w:t>
            </w:r>
            <w:proofErr w:type="spellStart"/>
            <w:r>
              <w:rPr>
                <w:rFonts w:eastAsia="Times New Roman"/>
                <w:sz w:val="16"/>
                <w:szCs w:val="16"/>
              </w:rPr>
              <w:t>waf</w:t>
            </w:r>
            <w:proofErr w:type="spellEnd"/>
            <w:r>
              <w:rPr>
                <w:rFonts w:eastAsia="Times New Roman"/>
                <w:sz w:val="16"/>
                <w:szCs w:val="16"/>
              </w:rPr>
              <w:t xml:space="preserve">/ ota2_boollader/ </w:t>
            </w:r>
            <w:r w:rsidR="00B05BDF" w:rsidRPr="00E242F2">
              <w:rPr>
                <w:rFonts w:eastAsia="Times New Roman"/>
                <w:sz w:val="16"/>
                <w:szCs w:val="16"/>
              </w:rPr>
              <w:t>ota2_bootloader.mk</w:t>
            </w:r>
          </w:p>
        </w:tc>
        <w:tc>
          <w:tcPr>
            <w:tcW w:w="7133" w:type="dxa"/>
          </w:tcPr>
          <w:p w14:paraId="0D558323" w14:textId="77777777" w:rsidR="00B05BDF" w:rsidRPr="00D5624F" w:rsidRDefault="00B05BDF" w:rsidP="009A3672">
            <w:pPr>
              <w:rPr>
                <w:rFonts w:eastAsia="Times New Roman"/>
                <w:sz w:val="16"/>
                <w:szCs w:val="16"/>
              </w:rPr>
            </w:pPr>
            <w:r w:rsidRPr="00E242F2">
              <w:rPr>
                <w:rFonts w:eastAsia="Times New Roman"/>
                <w:sz w:val="16"/>
                <w:szCs w:val="16"/>
              </w:rPr>
              <w:t>Add a wildcard after CYWxx907 based kit names to allow additional platform</w:t>
            </w:r>
            <w:r w:rsidR="00345DC8" w:rsidRPr="00D5624F">
              <w:rPr>
                <w:rFonts w:eastAsia="Times New Roman"/>
                <w:sz w:val="16"/>
                <w:szCs w:val="16"/>
              </w:rPr>
              <w:t xml:space="preserve"> names</w:t>
            </w:r>
          </w:p>
          <w:p w14:paraId="07F163C8" w14:textId="77777777" w:rsidR="00345DC8" w:rsidRPr="00E242F2" w:rsidRDefault="00345DC8" w:rsidP="00345DC8">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BCM943909WCD1_3* BCM943907WAE_1* BCM943907WAE2_1* BCM943907AEVAL1_1 BCM943907AEVAL1F* BCM943907AEVAL2F* BCM943907WCD1 CYW943907WAE* CYW943907AEVAL*</w:t>
            </w:r>
          </w:p>
          <w:p w14:paraId="528DA1C8" w14:textId="77777777" w:rsidR="00345DC8" w:rsidRPr="00E242F2" w:rsidRDefault="00345DC8" w:rsidP="00345DC8">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xml:space="preserve">= BCM943907WCD2 CYW954907AEVAL1F* BCM943903PS </w:t>
            </w:r>
            <w:proofErr w:type="spellStart"/>
            <w:r w:rsidRPr="00E242F2">
              <w:rPr>
                <w:rFonts w:ascii="Consolas" w:hAnsi="Consolas" w:cs="Consolas"/>
                <w:color w:val="000000"/>
                <w:sz w:val="16"/>
                <w:szCs w:val="16"/>
              </w:rPr>
              <w:t>Quicksilver_EVL</w:t>
            </w:r>
            <w:proofErr w:type="spellEnd"/>
            <w:r w:rsidRPr="00E242F2">
              <w:rPr>
                <w:rFonts w:ascii="Consolas" w:hAnsi="Consolas" w:cs="Consolas"/>
                <w:color w:val="000000"/>
                <w:sz w:val="16"/>
                <w:szCs w:val="16"/>
              </w:rPr>
              <w:t>* MurataType1GC MurataType1PS</w:t>
            </w:r>
          </w:p>
          <w:p w14:paraId="5F04C50A" w14:textId="0B4C689A" w:rsidR="00345DC8" w:rsidRPr="00E242F2" w:rsidRDefault="00345DC8" w:rsidP="009A3672">
            <w:pPr>
              <w:rPr>
                <w:rFonts w:eastAsia="Times New Roman"/>
                <w:sz w:val="16"/>
                <w:szCs w:val="16"/>
              </w:rPr>
            </w:pPr>
          </w:p>
        </w:tc>
      </w:tr>
      <w:tr w:rsidR="00410266" w:rsidRPr="00410266" w14:paraId="479369D8" w14:textId="77777777" w:rsidTr="00E242F2">
        <w:tc>
          <w:tcPr>
            <w:tcW w:w="2217" w:type="dxa"/>
          </w:tcPr>
          <w:p w14:paraId="2E7E15D1" w14:textId="6AB0A662" w:rsidR="00B05BDF" w:rsidRPr="00E242F2" w:rsidRDefault="00250D8A" w:rsidP="009A3672">
            <w:pPr>
              <w:rPr>
                <w:rFonts w:eastAsia="Times New Roman"/>
                <w:sz w:val="16"/>
                <w:szCs w:val="16"/>
              </w:rPr>
            </w:pPr>
            <w:r>
              <w:rPr>
                <w:rFonts w:eastAsia="Times New Roman"/>
                <w:sz w:val="16"/>
                <w:szCs w:val="16"/>
              </w:rPr>
              <w:t xml:space="preserve">apps/ </w:t>
            </w:r>
            <w:proofErr w:type="spellStart"/>
            <w:r>
              <w:rPr>
                <w:rFonts w:eastAsia="Times New Roman"/>
                <w:sz w:val="16"/>
                <w:szCs w:val="16"/>
              </w:rPr>
              <w:t>waf</w:t>
            </w:r>
            <w:proofErr w:type="spellEnd"/>
            <w:r>
              <w:rPr>
                <w:rFonts w:eastAsia="Times New Roman"/>
                <w:sz w:val="16"/>
                <w:szCs w:val="16"/>
              </w:rPr>
              <w:t xml:space="preserve">/ ota2_failsafe/ </w:t>
            </w:r>
            <w:r w:rsidR="00B05BDF" w:rsidRPr="00E242F2">
              <w:rPr>
                <w:rFonts w:eastAsia="Times New Roman"/>
                <w:sz w:val="16"/>
                <w:szCs w:val="16"/>
              </w:rPr>
              <w:t>ota2_failsafe.mk</w:t>
            </w:r>
          </w:p>
        </w:tc>
        <w:tc>
          <w:tcPr>
            <w:tcW w:w="7133" w:type="dxa"/>
          </w:tcPr>
          <w:p w14:paraId="4A0C834C" w14:textId="77777777" w:rsidR="00B05BDF" w:rsidRPr="00D5624F" w:rsidRDefault="00FD32A7" w:rsidP="009A3672">
            <w:pPr>
              <w:rPr>
                <w:rFonts w:eastAsia="Times New Roman"/>
                <w:sz w:val="16"/>
                <w:szCs w:val="16"/>
              </w:rPr>
            </w:pPr>
            <w:r w:rsidRPr="00E242F2">
              <w:rPr>
                <w:rFonts w:eastAsia="Times New Roman"/>
                <w:sz w:val="16"/>
                <w:szCs w:val="16"/>
              </w:rPr>
              <w:t>Add a wildcard after CYWxx907 based kit names to allow additional platform</w:t>
            </w:r>
            <w:r w:rsidR="00345DC8" w:rsidRPr="00D5624F">
              <w:rPr>
                <w:rFonts w:eastAsia="Times New Roman"/>
                <w:sz w:val="16"/>
                <w:szCs w:val="16"/>
              </w:rPr>
              <w:t xml:space="preserve"> names</w:t>
            </w:r>
          </w:p>
          <w:p w14:paraId="2F8FB0FE" w14:textId="77777777" w:rsidR="00D5624F" w:rsidRPr="00E242F2" w:rsidRDefault="00D5624F" w:rsidP="00D5624F">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BCM943909WCD1_3* BCM943907WAE_1* BCM943907WAE2_1* BCM943907AEVAL1_1 BCM943907AEVAL1F* BCM943907AEVAL2F* BCM943907WCD1 CYW943907WAE* CYW943907AEVAL*</w:t>
            </w:r>
          </w:p>
          <w:p w14:paraId="3685BDA4" w14:textId="77777777" w:rsidR="00D5624F" w:rsidRPr="00E242F2" w:rsidRDefault="00D5624F" w:rsidP="00D5624F">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lastRenderedPageBreak/>
              <w:t>VALID_PLATFORMS    +</w:t>
            </w:r>
            <w:r w:rsidRPr="00E242F2">
              <w:rPr>
                <w:rFonts w:ascii="Consolas" w:hAnsi="Consolas" w:cs="Consolas"/>
                <w:color w:val="000000"/>
                <w:sz w:val="16"/>
                <w:szCs w:val="16"/>
              </w:rPr>
              <w:t xml:space="preserve">= BCM943907WCD2  CYW954907AEVAL1F* CYW9MCU7X9N364 BCM943903PS </w:t>
            </w:r>
            <w:proofErr w:type="spellStart"/>
            <w:r w:rsidRPr="00E242F2">
              <w:rPr>
                <w:rFonts w:ascii="Consolas" w:hAnsi="Consolas" w:cs="Consolas"/>
                <w:color w:val="000000"/>
                <w:sz w:val="16"/>
                <w:szCs w:val="16"/>
              </w:rPr>
              <w:t>Quicksilver_EVL</w:t>
            </w:r>
            <w:proofErr w:type="spellEnd"/>
            <w:r w:rsidRPr="00E242F2">
              <w:rPr>
                <w:rFonts w:ascii="Consolas" w:hAnsi="Consolas" w:cs="Consolas"/>
                <w:color w:val="000000"/>
                <w:sz w:val="16"/>
                <w:szCs w:val="16"/>
              </w:rPr>
              <w:t>* MurataType1GC MurataType1PS</w:t>
            </w:r>
          </w:p>
          <w:p w14:paraId="3617BBFB" w14:textId="2C5B6A5F" w:rsidR="00D5624F" w:rsidRPr="00E242F2" w:rsidRDefault="00D5624F" w:rsidP="009A3672">
            <w:pPr>
              <w:rPr>
                <w:rFonts w:eastAsia="Times New Roman"/>
                <w:sz w:val="16"/>
                <w:szCs w:val="16"/>
              </w:rPr>
            </w:pPr>
          </w:p>
        </w:tc>
      </w:tr>
      <w:tr w:rsidR="00E858CE" w:rsidRPr="00410266" w14:paraId="7F0FA16E" w14:textId="77777777" w:rsidTr="00E242F2">
        <w:trPr>
          <w:ins w:id="40" w:author="Greg Carson" w:date="2022-06-06T15:14:00Z"/>
        </w:trPr>
        <w:tc>
          <w:tcPr>
            <w:tcW w:w="2217" w:type="dxa"/>
          </w:tcPr>
          <w:p w14:paraId="7BBC2E7A" w14:textId="4C15BF71" w:rsidR="00E858CE" w:rsidRDefault="00E858CE" w:rsidP="009A3672">
            <w:pPr>
              <w:rPr>
                <w:ins w:id="41" w:author="Greg Carson" w:date="2022-06-06T15:14:00Z"/>
                <w:rFonts w:eastAsia="Times New Roman"/>
                <w:sz w:val="16"/>
                <w:szCs w:val="16"/>
              </w:rPr>
            </w:pPr>
            <w:ins w:id="42" w:author="Greg Carson" w:date="2022-06-06T15:14:00Z">
              <w:r>
                <w:rPr>
                  <w:rFonts w:eastAsia="Times New Roman"/>
                  <w:sz w:val="16"/>
                  <w:szCs w:val="16"/>
                </w:rPr>
                <w:lastRenderedPageBreak/>
                <w:t>apps/snip/ota2_extract.mk</w:t>
              </w:r>
            </w:ins>
          </w:p>
        </w:tc>
        <w:tc>
          <w:tcPr>
            <w:tcW w:w="7133" w:type="dxa"/>
          </w:tcPr>
          <w:p w14:paraId="59D92177" w14:textId="77777777" w:rsidR="00E858CE" w:rsidRPr="00D5624F" w:rsidRDefault="00E858CE" w:rsidP="00E858CE">
            <w:pPr>
              <w:rPr>
                <w:ins w:id="43" w:author="Greg Carson" w:date="2022-06-06T15:15:00Z"/>
                <w:rFonts w:eastAsia="Times New Roman"/>
                <w:sz w:val="16"/>
                <w:szCs w:val="16"/>
              </w:rPr>
            </w:pPr>
            <w:ins w:id="44" w:author="Greg Carson" w:date="2022-06-06T15:15:00Z">
              <w:r w:rsidRPr="00E242F2">
                <w:rPr>
                  <w:rFonts w:eastAsia="Times New Roman"/>
                  <w:sz w:val="16"/>
                  <w:szCs w:val="16"/>
                </w:rPr>
                <w:t>Add a wildcard after CYWxx907 based kit names to allow additional platform</w:t>
              </w:r>
              <w:r w:rsidRPr="00D5624F">
                <w:rPr>
                  <w:rFonts w:eastAsia="Times New Roman"/>
                  <w:sz w:val="16"/>
                  <w:szCs w:val="16"/>
                </w:rPr>
                <w:t xml:space="preserve"> names</w:t>
              </w:r>
            </w:ins>
          </w:p>
          <w:p w14:paraId="79E5C04C" w14:textId="77777777" w:rsidR="00E858CE" w:rsidRPr="00E242F2" w:rsidRDefault="00E858CE" w:rsidP="00E858CE">
            <w:pPr>
              <w:autoSpaceDE w:val="0"/>
              <w:autoSpaceDN w:val="0"/>
              <w:adjustRightInd w:val="0"/>
              <w:rPr>
                <w:ins w:id="45" w:author="Greg Carson" w:date="2022-06-06T15:15:00Z"/>
                <w:rFonts w:ascii="Consolas" w:hAnsi="Consolas" w:cs="Consolas"/>
                <w:sz w:val="16"/>
                <w:szCs w:val="16"/>
              </w:rPr>
            </w:pPr>
            <w:ins w:id="46" w:author="Greg Carson" w:date="2022-06-06T15:15:00Z">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BCM943909WCD1_3* BCM943907WAE_1* BCM943907WAE2_1* BCM943907AEVAL1_1 BCM943907AEVAL1F* BCM943907AEVAL2F* BCM943907WCD1 CYW943907WAE* CYW943907AEVAL*</w:t>
              </w:r>
            </w:ins>
          </w:p>
          <w:p w14:paraId="7D4FF24E" w14:textId="4045DA49" w:rsidR="00E858CE" w:rsidRPr="00E858CE" w:rsidRDefault="00E858CE" w:rsidP="00E858CE">
            <w:pPr>
              <w:autoSpaceDE w:val="0"/>
              <w:autoSpaceDN w:val="0"/>
              <w:adjustRightInd w:val="0"/>
              <w:rPr>
                <w:ins w:id="47" w:author="Greg Carson" w:date="2022-06-06T15:14:00Z"/>
                <w:rFonts w:ascii="Consolas" w:hAnsi="Consolas" w:cs="Consolas"/>
                <w:sz w:val="16"/>
                <w:szCs w:val="16"/>
                <w:rPrChange w:id="48" w:author="Greg Carson" w:date="2022-06-06T15:15:00Z">
                  <w:rPr>
                    <w:ins w:id="49" w:author="Greg Carson" w:date="2022-06-06T15:14:00Z"/>
                    <w:rFonts w:eastAsia="Times New Roman"/>
                    <w:sz w:val="16"/>
                    <w:szCs w:val="16"/>
                  </w:rPr>
                </w:rPrChange>
              </w:rPr>
              <w:pPrChange w:id="50" w:author="Greg Carson" w:date="2022-06-06T15:15:00Z">
                <w:pPr/>
              </w:pPrChange>
            </w:pPr>
            <w:ins w:id="51" w:author="Greg Carson" w:date="2022-06-06T15:15:00Z">
              <w:r w:rsidRPr="00E242F2">
                <w:rPr>
                  <w:rFonts w:ascii="Consolas" w:hAnsi="Consolas" w:cs="Consolas"/>
                  <w:b/>
                  <w:bCs/>
                  <w:color w:val="4E76D6"/>
                  <w:sz w:val="16"/>
                  <w:szCs w:val="16"/>
                </w:rPr>
                <w:t>VALID_PLATFORMS    +</w:t>
              </w:r>
              <w:r w:rsidRPr="00E242F2">
                <w:rPr>
                  <w:rFonts w:ascii="Consolas" w:hAnsi="Consolas" w:cs="Consolas"/>
                  <w:color w:val="000000"/>
                  <w:sz w:val="16"/>
                  <w:szCs w:val="16"/>
                </w:rPr>
                <w:t xml:space="preserve">= BCM943907WCD2  CYW954907AEVAL1F* CYW9MCU7X9N364 BCM943903PS </w:t>
              </w:r>
              <w:proofErr w:type="spellStart"/>
              <w:r w:rsidRPr="00E242F2">
                <w:rPr>
                  <w:rFonts w:ascii="Consolas" w:hAnsi="Consolas" w:cs="Consolas"/>
                  <w:color w:val="000000"/>
                  <w:sz w:val="16"/>
                  <w:szCs w:val="16"/>
                </w:rPr>
                <w:t>Quicksilver_EVL</w:t>
              </w:r>
              <w:proofErr w:type="spellEnd"/>
              <w:r w:rsidRPr="00E242F2">
                <w:rPr>
                  <w:rFonts w:ascii="Consolas" w:hAnsi="Consolas" w:cs="Consolas"/>
                  <w:color w:val="000000"/>
                  <w:sz w:val="16"/>
                  <w:szCs w:val="16"/>
                </w:rPr>
                <w:t>* MurataType1GC MurataType1PS</w:t>
              </w:r>
            </w:ins>
          </w:p>
        </w:tc>
      </w:tr>
      <w:tr w:rsidR="00410266" w:rsidRPr="00410266" w14:paraId="6AE8E40E" w14:textId="77777777" w:rsidTr="00E242F2">
        <w:tc>
          <w:tcPr>
            <w:tcW w:w="2217" w:type="dxa"/>
          </w:tcPr>
          <w:p w14:paraId="436531EF" w14:textId="78D050E5" w:rsidR="00B05BDF" w:rsidRDefault="00410266" w:rsidP="009A3672">
            <w:pPr>
              <w:rPr>
                <w:rFonts w:eastAsia="Times New Roman"/>
                <w:sz w:val="16"/>
                <w:szCs w:val="16"/>
              </w:rPr>
            </w:pPr>
            <w:r>
              <w:rPr>
                <w:rFonts w:eastAsia="Times New Roman"/>
                <w:sz w:val="16"/>
                <w:szCs w:val="16"/>
              </w:rPr>
              <w:t xml:space="preserve">platforms/ </w:t>
            </w:r>
            <w:proofErr w:type="spellStart"/>
            <w:r w:rsidRPr="00E242F2">
              <w:rPr>
                <w:rFonts w:eastAsia="Times New Roman"/>
                <w:sz w:val="16"/>
                <w:szCs w:val="16"/>
              </w:rPr>
              <w:t>Quicksilver_EVL</w:t>
            </w:r>
            <w:proofErr w:type="spellEnd"/>
            <w:r w:rsidRPr="00E242F2">
              <w:rPr>
                <w:rFonts w:eastAsia="Times New Roman"/>
                <w:sz w:val="16"/>
                <w:szCs w:val="16"/>
              </w:rPr>
              <w:t>/ ota2_image_defines.mk</w:t>
            </w:r>
            <w:r>
              <w:rPr>
                <w:rFonts w:eastAsia="Times New Roman"/>
                <w:sz w:val="16"/>
                <w:szCs w:val="16"/>
              </w:rPr>
              <w:t xml:space="preserve"> </w:t>
            </w:r>
          </w:p>
          <w:p w14:paraId="2C1ECF35" w14:textId="77777777" w:rsidR="00410266" w:rsidRDefault="00410266" w:rsidP="009A3672">
            <w:pPr>
              <w:rPr>
                <w:rFonts w:eastAsia="Times New Roman"/>
                <w:sz w:val="16"/>
                <w:szCs w:val="16"/>
              </w:rPr>
            </w:pPr>
          </w:p>
          <w:p w14:paraId="7D505F41" w14:textId="1D9B35FD" w:rsidR="00250D8A" w:rsidRPr="00E242F2" w:rsidRDefault="00250D8A" w:rsidP="009A3672">
            <w:pPr>
              <w:rPr>
                <w:rFonts w:eastAsia="Times New Roman"/>
                <w:sz w:val="16"/>
                <w:szCs w:val="16"/>
              </w:rPr>
            </w:pPr>
            <w:r>
              <w:rPr>
                <w:rFonts w:eastAsia="Times New Roman"/>
                <w:sz w:val="16"/>
                <w:szCs w:val="16"/>
              </w:rPr>
              <w:t>Note: This change fixes an issue with the Quicksilver platform.</w:t>
            </w:r>
          </w:p>
        </w:tc>
        <w:tc>
          <w:tcPr>
            <w:tcW w:w="7133" w:type="dxa"/>
          </w:tcPr>
          <w:p w14:paraId="1C0E77B2" w14:textId="2821E5F8"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sz w:val="16"/>
                <w:szCs w:val="16"/>
              </w:rPr>
              <w:t xml:space="preserve">Changed the starting address for the Over The Air </w:t>
            </w:r>
            <w:r w:rsidR="00D5624F">
              <w:rPr>
                <w:rFonts w:ascii="Consolas" w:hAnsi="Consolas" w:cs="Consolas"/>
                <w:sz w:val="16"/>
                <w:szCs w:val="16"/>
              </w:rPr>
              <w:t xml:space="preserve">(OTA) </w:t>
            </w:r>
            <w:r w:rsidRPr="00E242F2">
              <w:rPr>
                <w:rFonts w:ascii="Consolas" w:hAnsi="Consolas" w:cs="Consolas"/>
                <w:sz w:val="16"/>
                <w:szCs w:val="16"/>
              </w:rPr>
              <w:t>Image</w:t>
            </w:r>
          </w:p>
          <w:p w14:paraId="06949F73" w14:textId="397D6EBF"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 File system (start on 4k boundary) &lt;-- default</w:t>
            </w:r>
          </w:p>
          <w:p w14:paraId="0EB5BCD2"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#ifeq (1, $(SECURE_SFLASH))</w:t>
            </w:r>
          </w:p>
          <w:p w14:paraId="6D19870C"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#OTA2_IMAGE_CURR_FS_AREA_BASE         := 0x00264000</w:t>
            </w:r>
            <w:r w:rsidRPr="00E242F2">
              <w:rPr>
                <w:rFonts w:ascii="Consolas" w:hAnsi="Consolas" w:cs="Consolas"/>
                <w:color w:val="3F7F5F"/>
                <w:sz w:val="16"/>
                <w:szCs w:val="16"/>
              </w:rPr>
              <w:tab/>
              <w:t># 852k  0x000D5000</w:t>
            </w:r>
          </w:p>
          <w:p w14:paraId="075ED17F"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#else</w:t>
            </w:r>
          </w:p>
          <w:p w14:paraId="5B97AB9C"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#OTA2_IMAGE_CURR_FS_AREA_BASE         := 0x00262000</w:t>
            </w:r>
            <w:r w:rsidRPr="00E242F2">
              <w:rPr>
                <w:rFonts w:ascii="Consolas" w:hAnsi="Consolas" w:cs="Consolas"/>
                <w:color w:val="3F7F5F"/>
                <w:sz w:val="16"/>
                <w:szCs w:val="16"/>
              </w:rPr>
              <w:tab/>
              <w:t># 860k  0x000D7000</w:t>
            </w:r>
          </w:p>
          <w:p w14:paraId="649F5B88"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#endif</w:t>
            </w:r>
          </w:p>
          <w:p w14:paraId="508764C5" w14:textId="77777777" w:rsidR="00410266" w:rsidRPr="00E242F2" w:rsidRDefault="00410266" w:rsidP="00410266">
            <w:pPr>
              <w:autoSpaceDE w:val="0"/>
              <w:autoSpaceDN w:val="0"/>
              <w:adjustRightInd w:val="0"/>
              <w:rPr>
                <w:rFonts w:ascii="Consolas" w:hAnsi="Consolas" w:cs="Consolas"/>
                <w:sz w:val="16"/>
                <w:szCs w:val="16"/>
              </w:rPr>
            </w:pPr>
          </w:p>
          <w:p w14:paraId="7531B6C6"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color w:val="3F7F5F"/>
                <w:sz w:val="16"/>
                <w:szCs w:val="16"/>
              </w:rPr>
              <w:t xml:space="preserve"># File system (start on 4k boundary) &lt;-- changed to this by </w:t>
            </w:r>
            <w:r w:rsidRPr="00E242F2">
              <w:rPr>
                <w:rFonts w:ascii="Consolas" w:hAnsi="Consolas" w:cs="Consolas"/>
                <w:color w:val="3F7F5F"/>
                <w:sz w:val="16"/>
                <w:szCs w:val="16"/>
                <w:highlight w:val="blue"/>
              </w:rPr>
              <w:t>Carson</w:t>
            </w:r>
            <w:r w:rsidRPr="00E242F2">
              <w:rPr>
                <w:rFonts w:ascii="Consolas" w:hAnsi="Consolas" w:cs="Consolas"/>
                <w:color w:val="3F7F5F"/>
                <w:sz w:val="16"/>
                <w:szCs w:val="16"/>
              </w:rPr>
              <w:t xml:space="preserve"> 2/3/22</w:t>
            </w:r>
          </w:p>
          <w:p w14:paraId="0F3DC8A3" w14:textId="77777777" w:rsidR="00410266" w:rsidRPr="00E242F2" w:rsidRDefault="00410266" w:rsidP="00410266">
            <w:pPr>
              <w:autoSpaceDE w:val="0"/>
              <w:autoSpaceDN w:val="0"/>
              <w:adjustRightInd w:val="0"/>
              <w:rPr>
                <w:rFonts w:ascii="Consolas" w:hAnsi="Consolas" w:cs="Consolas"/>
                <w:sz w:val="16"/>
                <w:szCs w:val="16"/>
              </w:rPr>
            </w:pPr>
            <w:proofErr w:type="spellStart"/>
            <w:r w:rsidRPr="00E242F2">
              <w:rPr>
                <w:rFonts w:ascii="Consolas" w:hAnsi="Consolas" w:cs="Consolas"/>
                <w:b/>
                <w:bCs/>
                <w:color w:val="7F0055"/>
                <w:sz w:val="16"/>
                <w:szCs w:val="16"/>
              </w:rPr>
              <w:t>ifeq</w:t>
            </w:r>
            <w:proofErr w:type="spellEnd"/>
            <w:r w:rsidRPr="00E242F2">
              <w:rPr>
                <w:rFonts w:ascii="Consolas" w:hAnsi="Consolas" w:cs="Consolas"/>
                <w:color w:val="000000"/>
                <w:sz w:val="16"/>
                <w:szCs w:val="16"/>
              </w:rPr>
              <w:t xml:space="preserve"> (1, </w:t>
            </w:r>
            <w:r w:rsidRPr="00E242F2">
              <w:rPr>
                <w:rFonts w:ascii="Consolas" w:hAnsi="Consolas" w:cs="Consolas"/>
                <w:color w:val="0000C0"/>
                <w:sz w:val="16"/>
                <w:szCs w:val="16"/>
              </w:rPr>
              <w:t>$(SECURE_SFLASH)</w:t>
            </w:r>
            <w:r w:rsidRPr="00E242F2">
              <w:rPr>
                <w:rFonts w:ascii="Consolas" w:hAnsi="Consolas" w:cs="Consolas"/>
                <w:color w:val="000000"/>
                <w:sz w:val="16"/>
                <w:szCs w:val="16"/>
              </w:rPr>
              <w:t>)</w:t>
            </w:r>
          </w:p>
          <w:p w14:paraId="5046CEAF"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OTA2_IMAGE_CURR_FS_AREA_BASE         :</w:t>
            </w:r>
            <w:r w:rsidRPr="00E242F2">
              <w:rPr>
                <w:rFonts w:ascii="Consolas" w:hAnsi="Consolas" w:cs="Consolas"/>
                <w:color w:val="000000"/>
                <w:sz w:val="16"/>
                <w:szCs w:val="16"/>
              </w:rPr>
              <w:t>= 0x00265000</w:t>
            </w:r>
            <w:r w:rsidRPr="00E242F2">
              <w:rPr>
                <w:rFonts w:ascii="Consolas" w:hAnsi="Consolas" w:cs="Consolas"/>
                <w:color w:val="000000"/>
                <w:sz w:val="16"/>
                <w:szCs w:val="16"/>
              </w:rPr>
              <w:tab/>
            </w:r>
            <w:r w:rsidRPr="00E242F2">
              <w:rPr>
                <w:rFonts w:ascii="Consolas" w:hAnsi="Consolas" w:cs="Consolas"/>
                <w:color w:val="3F7F5F"/>
                <w:sz w:val="16"/>
                <w:szCs w:val="16"/>
              </w:rPr>
              <w:t># 852k  0x000D5000</w:t>
            </w:r>
          </w:p>
          <w:p w14:paraId="4773F5A0"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b/>
                <w:bCs/>
                <w:color w:val="7F0055"/>
                <w:sz w:val="16"/>
                <w:szCs w:val="16"/>
              </w:rPr>
              <w:t>else</w:t>
            </w:r>
          </w:p>
          <w:p w14:paraId="46A2E419" w14:textId="77777777" w:rsidR="00410266" w:rsidRPr="00E242F2" w:rsidRDefault="00410266" w:rsidP="00410266">
            <w:pPr>
              <w:autoSpaceDE w:val="0"/>
              <w:autoSpaceDN w:val="0"/>
              <w:adjustRightInd w:val="0"/>
              <w:rPr>
                <w:rFonts w:ascii="Consolas" w:hAnsi="Consolas" w:cs="Consolas"/>
                <w:sz w:val="16"/>
                <w:szCs w:val="16"/>
              </w:rPr>
            </w:pPr>
            <w:r w:rsidRPr="00E242F2">
              <w:rPr>
                <w:rFonts w:ascii="Consolas" w:hAnsi="Consolas" w:cs="Consolas"/>
                <w:b/>
                <w:bCs/>
                <w:color w:val="4E76D6"/>
                <w:sz w:val="16"/>
                <w:szCs w:val="16"/>
              </w:rPr>
              <w:t>OTA2_IMAGE_CURR_FS_AREA_BASE         :</w:t>
            </w:r>
            <w:r w:rsidRPr="00E242F2">
              <w:rPr>
                <w:rFonts w:ascii="Consolas" w:hAnsi="Consolas" w:cs="Consolas"/>
                <w:color w:val="000000"/>
                <w:sz w:val="16"/>
                <w:szCs w:val="16"/>
              </w:rPr>
              <w:t>= 0x00263000</w:t>
            </w:r>
            <w:r w:rsidRPr="00E242F2">
              <w:rPr>
                <w:rFonts w:ascii="Consolas" w:hAnsi="Consolas" w:cs="Consolas"/>
                <w:color w:val="000000"/>
                <w:sz w:val="16"/>
                <w:szCs w:val="16"/>
              </w:rPr>
              <w:tab/>
            </w:r>
            <w:r w:rsidRPr="00E242F2">
              <w:rPr>
                <w:rFonts w:ascii="Consolas" w:hAnsi="Consolas" w:cs="Consolas"/>
                <w:color w:val="3F7F5F"/>
                <w:sz w:val="16"/>
                <w:szCs w:val="16"/>
              </w:rPr>
              <w:t># 860k  0x000D7000</w:t>
            </w:r>
          </w:p>
          <w:p w14:paraId="0F632E03" w14:textId="72157F47" w:rsidR="00B05BDF" w:rsidRPr="00E242F2" w:rsidRDefault="00410266" w:rsidP="00410266">
            <w:pPr>
              <w:rPr>
                <w:rFonts w:eastAsia="Times New Roman"/>
                <w:sz w:val="16"/>
                <w:szCs w:val="16"/>
              </w:rPr>
            </w:pPr>
            <w:r w:rsidRPr="00E242F2">
              <w:rPr>
                <w:rFonts w:ascii="Consolas" w:hAnsi="Consolas" w:cs="Consolas"/>
                <w:b/>
                <w:bCs/>
                <w:color w:val="7F0055"/>
                <w:sz w:val="16"/>
                <w:szCs w:val="16"/>
              </w:rPr>
              <w:t>endif</w:t>
            </w:r>
          </w:p>
        </w:tc>
      </w:tr>
      <w:tr w:rsidR="00D90924" w:rsidRPr="00410266" w14:paraId="7B7303B4" w14:textId="77777777" w:rsidTr="0020403E">
        <w:tc>
          <w:tcPr>
            <w:tcW w:w="2217" w:type="dxa"/>
          </w:tcPr>
          <w:p w14:paraId="0114E67C" w14:textId="6091F750" w:rsidR="00D90924" w:rsidRDefault="00D90924" w:rsidP="009A3672">
            <w:pPr>
              <w:rPr>
                <w:rFonts w:eastAsia="Times New Roman"/>
                <w:sz w:val="16"/>
                <w:szCs w:val="16"/>
              </w:rPr>
            </w:pPr>
            <w:r>
              <w:rPr>
                <w:rFonts w:eastAsia="Times New Roman"/>
                <w:sz w:val="16"/>
                <w:szCs w:val="16"/>
              </w:rPr>
              <w:t xml:space="preserve">platforms/ </w:t>
            </w:r>
            <w:proofErr w:type="spellStart"/>
            <w:r>
              <w:rPr>
                <w:rFonts w:eastAsia="Times New Roman"/>
                <w:sz w:val="16"/>
                <w:szCs w:val="16"/>
              </w:rPr>
              <w:t>Quicksilver_EVL_UART_SWAP</w:t>
            </w:r>
            <w:proofErr w:type="spellEnd"/>
          </w:p>
        </w:tc>
        <w:tc>
          <w:tcPr>
            <w:tcW w:w="7133" w:type="dxa"/>
          </w:tcPr>
          <w:p w14:paraId="19DAD6E6" w14:textId="25DB6D79" w:rsidR="00D90924" w:rsidRPr="00D90924" w:rsidRDefault="00D90924" w:rsidP="00410266">
            <w:pPr>
              <w:autoSpaceDE w:val="0"/>
              <w:autoSpaceDN w:val="0"/>
              <w:adjustRightInd w:val="0"/>
              <w:rPr>
                <w:rFonts w:ascii="Consolas" w:hAnsi="Consolas" w:cs="Consolas"/>
                <w:sz w:val="16"/>
                <w:szCs w:val="16"/>
              </w:rPr>
            </w:pPr>
            <w:r>
              <w:rPr>
                <w:rFonts w:ascii="Consolas" w:hAnsi="Consolas" w:cs="Consolas"/>
                <w:sz w:val="16"/>
                <w:szCs w:val="16"/>
              </w:rPr>
              <w:t xml:space="preserve">Identical to </w:t>
            </w:r>
            <w:proofErr w:type="spellStart"/>
            <w:r>
              <w:rPr>
                <w:rFonts w:ascii="Consolas" w:hAnsi="Consolas" w:cs="Consolas"/>
                <w:sz w:val="16"/>
                <w:szCs w:val="16"/>
              </w:rPr>
              <w:t>Quicksilver_EVL</w:t>
            </w:r>
            <w:proofErr w:type="spellEnd"/>
            <w:r>
              <w:rPr>
                <w:rFonts w:ascii="Consolas" w:hAnsi="Consolas" w:cs="Consolas"/>
                <w:sz w:val="16"/>
                <w:szCs w:val="16"/>
              </w:rPr>
              <w:t xml:space="preserve"> platform with one modification made to the </w:t>
            </w:r>
            <w:proofErr w:type="spellStart"/>
            <w:r>
              <w:rPr>
                <w:rFonts w:ascii="Consolas" w:hAnsi="Consolas" w:cs="Consolas"/>
                <w:sz w:val="16"/>
                <w:szCs w:val="16"/>
              </w:rPr>
              <w:t>platform.h</w:t>
            </w:r>
            <w:proofErr w:type="spellEnd"/>
            <w:r>
              <w:rPr>
                <w:rFonts w:ascii="Consolas" w:hAnsi="Consolas" w:cs="Consolas"/>
                <w:sz w:val="16"/>
                <w:szCs w:val="16"/>
              </w:rPr>
              <w:t xml:space="preserve"> file to set UART2 for STDIO</w:t>
            </w:r>
          </w:p>
        </w:tc>
      </w:tr>
      <w:tr w:rsidR="00D90924" w:rsidRPr="00410266" w14:paraId="10F76792" w14:textId="77777777" w:rsidTr="0020403E">
        <w:tc>
          <w:tcPr>
            <w:tcW w:w="2217" w:type="dxa"/>
          </w:tcPr>
          <w:p w14:paraId="10461893" w14:textId="3F112353" w:rsidR="00D90924" w:rsidRDefault="00D90924" w:rsidP="009A3672">
            <w:pPr>
              <w:rPr>
                <w:rFonts w:eastAsia="Times New Roman"/>
                <w:sz w:val="16"/>
                <w:szCs w:val="16"/>
              </w:rPr>
            </w:pPr>
            <w:r>
              <w:rPr>
                <w:rFonts w:eastAsia="Times New Roman"/>
                <w:sz w:val="16"/>
                <w:szCs w:val="16"/>
              </w:rPr>
              <w:t>platforms/ CYW943907AEVAL1F_UART_SWAP</w:t>
            </w:r>
          </w:p>
        </w:tc>
        <w:tc>
          <w:tcPr>
            <w:tcW w:w="7133" w:type="dxa"/>
          </w:tcPr>
          <w:p w14:paraId="6C298C47" w14:textId="0E7D4622" w:rsidR="00D90924" w:rsidRPr="00D90924" w:rsidRDefault="00D90924" w:rsidP="00410266">
            <w:pPr>
              <w:autoSpaceDE w:val="0"/>
              <w:autoSpaceDN w:val="0"/>
              <w:adjustRightInd w:val="0"/>
              <w:rPr>
                <w:rFonts w:ascii="Consolas" w:hAnsi="Consolas" w:cs="Consolas"/>
                <w:sz w:val="16"/>
                <w:szCs w:val="16"/>
              </w:rPr>
            </w:pPr>
            <w:r>
              <w:rPr>
                <w:rFonts w:ascii="Consolas" w:hAnsi="Consolas" w:cs="Consolas"/>
                <w:sz w:val="16"/>
                <w:szCs w:val="16"/>
              </w:rPr>
              <w:t xml:space="preserve">Identical to CYW943907AEVAL1F platform with one modification made to the </w:t>
            </w:r>
            <w:proofErr w:type="spellStart"/>
            <w:r>
              <w:rPr>
                <w:rFonts w:ascii="Consolas" w:hAnsi="Consolas" w:cs="Consolas"/>
                <w:sz w:val="16"/>
                <w:szCs w:val="16"/>
              </w:rPr>
              <w:t>platform.h</w:t>
            </w:r>
            <w:proofErr w:type="spellEnd"/>
            <w:r>
              <w:rPr>
                <w:rFonts w:ascii="Consolas" w:hAnsi="Consolas" w:cs="Consolas"/>
                <w:sz w:val="16"/>
                <w:szCs w:val="16"/>
              </w:rPr>
              <w:t xml:space="preserve"> file</w:t>
            </w:r>
            <w:r w:rsidR="00FB431E">
              <w:rPr>
                <w:rFonts w:ascii="Consolas" w:hAnsi="Consolas" w:cs="Consolas"/>
                <w:sz w:val="16"/>
                <w:szCs w:val="16"/>
              </w:rPr>
              <w:t xml:space="preserve"> to set UART2 for STDIO</w:t>
            </w:r>
          </w:p>
        </w:tc>
      </w:tr>
      <w:tr w:rsidR="00D90924" w:rsidRPr="00410266" w14:paraId="2AC6A548" w14:textId="77777777" w:rsidTr="0020403E">
        <w:tc>
          <w:tcPr>
            <w:tcW w:w="2217" w:type="dxa"/>
          </w:tcPr>
          <w:p w14:paraId="696F99F4" w14:textId="44E8A5D7" w:rsidR="00D90924" w:rsidRDefault="00D90924" w:rsidP="009A3672">
            <w:pPr>
              <w:rPr>
                <w:rFonts w:eastAsia="Times New Roman"/>
                <w:sz w:val="16"/>
                <w:szCs w:val="16"/>
              </w:rPr>
            </w:pPr>
            <w:r>
              <w:rPr>
                <w:rFonts w:eastAsia="Times New Roman"/>
                <w:sz w:val="16"/>
                <w:szCs w:val="16"/>
              </w:rPr>
              <w:t>platforms/ CYW954907AEVAL1F_UART_SWAP</w:t>
            </w:r>
          </w:p>
        </w:tc>
        <w:tc>
          <w:tcPr>
            <w:tcW w:w="7133" w:type="dxa"/>
          </w:tcPr>
          <w:p w14:paraId="79722371" w14:textId="7C168DE7" w:rsidR="00D90924" w:rsidRPr="00D90924" w:rsidRDefault="00D90924" w:rsidP="00410266">
            <w:pPr>
              <w:autoSpaceDE w:val="0"/>
              <w:autoSpaceDN w:val="0"/>
              <w:adjustRightInd w:val="0"/>
              <w:rPr>
                <w:rFonts w:ascii="Consolas" w:hAnsi="Consolas" w:cs="Consolas"/>
                <w:sz w:val="16"/>
                <w:szCs w:val="16"/>
              </w:rPr>
            </w:pPr>
            <w:r>
              <w:rPr>
                <w:rFonts w:ascii="Consolas" w:hAnsi="Consolas" w:cs="Consolas"/>
                <w:sz w:val="16"/>
                <w:szCs w:val="16"/>
              </w:rPr>
              <w:t xml:space="preserve">Identical to CYW954907AEVAL1F platform with one modification made to the </w:t>
            </w:r>
            <w:proofErr w:type="spellStart"/>
            <w:r>
              <w:rPr>
                <w:rFonts w:ascii="Consolas" w:hAnsi="Consolas" w:cs="Consolas"/>
                <w:sz w:val="16"/>
                <w:szCs w:val="16"/>
              </w:rPr>
              <w:t>platform.h</w:t>
            </w:r>
            <w:proofErr w:type="spellEnd"/>
            <w:r>
              <w:rPr>
                <w:rFonts w:ascii="Consolas" w:hAnsi="Consolas" w:cs="Consolas"/>
                <w:sz w:val="16"/>
                <w:szCs w:val="16"/>
              </w:rPr>
              <w:t xml:space="preserve"> file</w:t>
            </w:r>
            <w:r w:rsidR="00FB431E">
              <w:rPr>
                <w:rFonts w:ascii="Consolas" w:hAnsi="Consolas" w:cs="Consolas"/>
                <w:sz w:val="16"/>
                <w:szCs w:val="16"/>
              </w:rPr>
              <w:t xml:space="preserve"> to set UART2 for STDIO</w:t>
            </w:r>
          </w:p>
        </w:tc>
      </w:tr>
    </w:tbl>
    <w:p w14:paraId="072D6D24" w14:textId="77777777" w:rsidR="0020403E" w:rsidRDefault="0020403E" w:rsidP="0020403E">
      <w:pPr>
        <w:rPr>
          <w:rFonts w:eastAsia="Times New Roman"/>
        </w:rPr>
      </w:pPr>
      <w:r>
        <w:rPr>
          <w:rFonts w:eastAsia="Times New Roman"/>
        </w:rPr>
        <w:br/>
      </w:r>
    </w:p>
    <w:p w14:paraId="071D37C1" w14:textId="77777777" w:rsidR="0020403E" w:rsidRDefault="0020403E" w:rsidP="0020403E">
      <w:pPr>
        <w:rPr>
          <w:rFonts w:eastAsia="Times New Roman"/>
        </w:rPr>
      </w:pPr>
      <w:r>
        <w:rPr>
          <w:rFonts w:eastAsia="Times New Roman"/>
        </w:rPr>
        <w:t>Three Platform folders are added to the three existing platform folders for CYWxx907 based kits.</w:t>
      </w:r>
    </w:p>
    <w:p w14:paraId="74C0A018" w14:textId="7091C8BB" w:rsidR="0020403E" w:rsidRDefault="0020403E" w:rsidP="0020403E">
      <w:pPr>
        <w:rPr>
          <w:rFonts w:eastAsia="Times New Roman"/>
        </w:rPr>
      </w:pPr>
      <w:r>
        <w:rPr>
          <w:rFonts w:eastAsia="Times New Roman"/>
        </w:rPr>
        <w:t xml:space="preserve">Note: The platform folders that support a UART Connection thru USB are modified copies of the corresponding default platforms that were provided with your WICED </w:t>
      </w:r>
      <w:r w:rsidR="00882ABE">
        <w:rPr>
          <w:rFonts w:eastAsia="Times New Roman"/>
        </w:rPr>
        <w:t>installation</w:t>
      </w:r>
      <w:r>
        <w:rPr>
          <w:rFonts w:eastAsia="Times New Roman"/>
        </w:rPr>
        <w:t>.</w:t>
      </w:r>
    </w:p>
    <w:tbl>
      <w:tblPr>
        <w:tblStyle w:val="TableGrid"/>
        <w:tblW w:w="0" w:type="auto"/>
        <w:tblLook w:val="04A0" w:firstRow="1" w:lastRow="0" w:firstColumn="1" w:lastColumn="0" w:noHBand="0" w:noVBand="1"/>
      </w:tblPr>
      <w:tblGrid>
        <w:gridCol w:w="1363"/>
        <w:gridCol w:w="1331"/>
        <w:gridCol w:w="3065"/>
        <w:gridCol w:w="974"/>
        <w:gridCol w:w="975"/>
        <w:gridCol w:w="821"/>
        <w:gridCol w:w="821"/>
      </w:tblGrid>
      <w:tr w:rsidR="0020403E" w14:paraId="2BEFD7FE" w14:textId="77777777" w:rsidTr="00053B49">
        <w:tc>
          <w:tcPr>
            <w:tcW w:w="1363" w:type="dxa"/>
          </w:tcPr>
          <w:p w14:paraId="1CCAA465" w14:textId="77777777" w:rsidR="0020403E" w:rsidRDefault="0020403E" w:rsidP="00053B49">
            <w:pPr>
              <w:rPr>
                <w:rFonts w:eastAsia="Times New Roman"/>
              </w:rPr>
            </w:pPr>
            <w:r>
              <w:rPr>
                <w:rFonts w:eastAsia="Times New Roman"/>
              </w:rPr>
              <w:t>Kit</w:t>
            </w:r>
          </w:p>
        </w:tc>
        <w:tc>
          <w:tcPr>
            <w:tcW w:w="1331" w:type="dxa"/>
          </w:tcPr>
          <w:p w14:paraId="25116AEB" w14:textId="77777777" w:rsidR="0020403E" w:rsidRDefault="0020403E" w:rsidP="00053B49">
            <w:pPr>
              <w:rPr>
                <w:rFonts w:eastAsia="Times New Roman"/>
              </w:rPr>
            </w:pPr>
            <w:r>
              <w:rPr>
                <w:rFonts w:eastAsia="Times New Roman"/>
              </w:rPr>
              <w:t>UART Connection</w:t>
            </w:r>
          </w:p>
        </w:tc>
        <w:tc>
          <w:tcPr>
            <w:tcW w:w="3065" w:type="dxa"/>
          </w:tcPr>
          <w:p w14:paraId="283F8400" w14:textId="77777777" w:rsidR="0020403E" w:rsidRDefault="0020403E" w:rsidP="00053B49">
            <w:pPr>
              <w:rPr>
                <w:rFonts w:eastAsia="Times New Roman"/>
              </w:rPr>
            </w:pPr>
            <w:r>
              <w:rPr>
                <w:rFonts w:eastAsia="Times New Roman"/>
              </w:rPr>
              <w:t>Platform File</w:t>
            </w:r>
          </w:p>
        </w:tc>
        <w:tc>
          <w:tcPr>
            <w:tcW w:w="974" w:type="dxa"/>
          </w:tcPr>
          <w:p w14:paraId="27B7CA8B" w14:textId="77777777" w:rsidR="0020403E" w:rsidRDefault="0020403E" w:rsidP="00053B49">
            <w:pPr>
              <w:rPr>
                <w:rFonts w:eastAsia="Times New Roman"/>
              </w:rPr>
            </w:pPr>
            <w:r>
              <w:rPr>
                <w:rFonts w:eastAsia="Times New Roman"/>
              </w:rPr>
              <w:t>UART TX</w:t>
            </w:r>
          </w:p>
        </w:tc>
        <w:tc>
          <w:tcPr>
            <w:tcW w:w="975" w:type="dxa"/>
          </w:tcPr>
          <w:p w14:paraId="50E20878" w14:textId="77777777" w:rsidR="0020403E" w:rsidRDefault="0020403E" w:rsidP="00053B49">
            <w:pPr>
              <w:rPr>
                <w:rFonts w:eastAsia="Times New Roman"/>
              </w:rPr>
            </w:pPr>
            <w:r>
              <w:rPr>
                <w:rFonts w:eastAsia="Times New Roman"/>
              </w:rPr>
              <w:t>UART RX</w:t>
            </w:r>
          </w:p>
        </w:tc>
        <w:tc>
          <w:tcPr>
            <w:tcW w:w="821" w:type="dxa"/>
          </w:tcPr>
          <w:p w14:paraId="0A6BB27F" w14:textId="77777777" w:rsidR="0020403E" w:rsidRDefault="0020403E" w:rsidP="00053B49">
            <w:pPr>
              <w:rPr>
                <w:rFonts w:eastAsia="Times New Roman"/>
              </w:rPr>
            </w:pPr>
            <w:r>
              <w:rPr>
                <w:rFonts w:eastAsia="Times New Roman"/>
              </w:rPr>
              <w:t>UART CTS</w:t>
            </w:r>
          </w:p>
        </w:tc>
        <w:tc>
          <w:tcPr>
            <w:tcW w:w="821" w:type="dxa"/>
          </w:tcPr>
          <w:p w14:paraId="60AB6FE0" w14:textId="0D3BEEF3" w:rsidR="0020403E" w:rsidRDefault="0020403E" w:rsidP="00053B49">
            <w:pPr>
              <w:rPr>
                <w:rFonts w:eastAsia="Times New Roman"/>
              </w:rPr>
            </w:pPr>
            <w:r>
              <w:rPr>
                <w:rFonts w:eastAsia="Times New Roman"/>
              </w:rPr>
              <w:t xml:space="preserve">UART </w:t>
            </w:r>
            <w:r w:rsidR="003340CA">
              <w:rPr>
                <w:rFonts w:eastAsia="Times New Roman"/>
              </w:rPr>
              <w:t>R</w:t>
            </w:r>
            <w:r>
              <w:rPr>
                <w:rFonts w:eastAsia="Times New Roman"/>
              </w:rPr>
              <w:t>TR</w:t>
            </w:r>
          </w:p>
        </w:tc>
      </w:tr>
      <w:tr w:rsidR="0020403E" w14:paraId="57DF867D" w14:textId="77777777" w:rsidTr="00053B49">
        <w:tc>
          <w:tcPr>
            <w:tcW w:w="1363" w:type="dxa"/>
          </w:tcPr>
          <w:p w14:paraId="2B3DE92A" w14:textId="77777777" w:rsidR="0020403E" w:rsidRDefault="0020403E" w:rsidP="00053B49">
            <w:pPr>
              <w:rPr>
                <w:rFonts w:eastAsia="Times New Roman"/>
              </w:rPr>
            </w:pPr>
            <w:r>
              <w:rPr>
                <w:rFonts w:eastAsia="Times New Roman"/>
              </w:rPr>
              <w:t>Quicksilver</w:t>
            </w:r>
          </w:p>
        </w:tc>
        <w:tc>
          <w:tcPr>
            <w:tcW w:w="1331" w:type="dxa"/>
          </w:tcPr>
          <w:p w14:paraId="0126CB73" w14:textId="77777777" w:rsidR="0020403E" w:rsidRDefault="0020403E" w:rsidP="00053B49">
            <w:pPr>
              <w:rPr>
                <w:rFonts w:eastAsia="Times New Roman"/>
              </w:rPr>
            </w:pPr>
            <w:r>
              <w:rPr>
                <w:rFonts w:eastAsia="Times New Roman"/>
              </w:rPr>
              <w:t>Thru USB</w:t>
            </w:r>
          </w:p>
        </w:tc>
        <w:tc>
          <w:tcPr>
            <w:tcW w:w="3065" w:type="dxa"/>
          </w:tcPr>
          <w:p w14:paraId="4857B06D" w14:textId="77777777" w:rsidR="0020403E" w:rsidRDefault="0020403E" w:rsidP="00053B49">
            <w:pPr>
              <w:rPr>
                <w:rFonts w:eastAsia="Times New Roman"/>
              </w:rPr>
            </w:pPr>
            <w:proofErr w:type="spellStart"/>
            <w:r>
              <w:rPr>
                <w:rFonts w:eastAsia="Times New Roman"/>
              </w:rPr>
              <w:t>Quicksilver_EVL_UART_SWAP</w:t>
            </w:r>
            <w:proofErr w:type="spellEnd"/>
          </w:p>
        </w:tc>
        <w:tc>
          <w:tcPr>
            <w:tcW w:w="974" w:type="dxa"/>
            <w:shd w:val="clear" w:color="auto" w:fill="D9D9D9" w:themeFill="background1" w:themeFillShade="D9"/>
          </w:tcPr>
          <w:p w14:paraId="67182189" w14:textId="77777777" w:rsidR="0020403E" w:rsidRDefault="0020403E" w:rsidP="00053B49">
            <w:pPr>
              <w:rPr>
                <w:rFonts w:eastAsia="Times New Roman"/>
              </w:rPr>
            </w:pPr>
            <w:r>
              <w:rPr>
                <w:rFonts w:eastAsia="Times New Roman"/>
              </w:rPr>
              <w:t>N/A</w:t>
            </w:r>
          </w:p>
        </w:tc>
        <w:tc>
          <w:tcPr>
            <w:tcW w:w="975" w:type="dxa"/>
            <w:shd w:val="clear" w:color="auto" w:fill="D9D9D9" w:themeFill="background1" w:themeFillShade="D9"/>
          </w:tcPr>
          <w:p w14:paraId="23CB6534"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4CF64CF6"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1FF367BD" w14:textId="77777777" w:rsidR="0020403E" w:rsidRDefault="0020403E" w:rsidP="00053B49">
            <w:pPr>
              <w:rPr>
                <w:rFonts w:eastAsia="Times New Roman"/>
              </w:rPr>
            </w:pPr>
            <w:r>
              <w:rPr>
                <w:rFonts w:eastAsia="Times New Roman"/>
              </w:rPr>
              <w:t>N/A</w:t>
            </w:r>
          </w:p>
        </w:tc>
      </w:tr>
      <w:tr w:rsidR="0020403E" w14:paraId="6A9D47E4" w14:textId="77777777" w:rsidTr="00053B49">
        <w:tc>
          <w:tcPr>
            <w:tcW w:w="1363" w:type="dxa"/>
          </w:tcPr>
          <w:p w14:paraId="35375888" w14:textId="77777777" w:rsidR="0020403E" w:rsidRDefault="0020403E" w:rsidP="00053B49">
            <w:pPr>
              <w:rPr>
                <w:rFonts w:eastAsia="Times New Roman"/>
              </w:rPr>
            </w:pPr>
            <w:r>
              <w:rPr>
                <w:rFonts w:eastAsia="Times New Roman"/>
              </w:rPr>
              <w:t>Quicksilver</w:t>
            </w:r>
          </w:p>
        </w:tc>
        <w:tc>
          <w:tcPr>
            <w:tcW w:w="1331" w:type="dxa"/>
          </w:tcPr>
          <w:p w14:paraId="274C1B32" w14:textId="77777777" w:rsidR="0020403E" w:rsidRDefault="0020403E" w:rsidP="00053B49">
            <w:pPr>
              <w:rPr>
                <w:rFonts w:eastAsia="Times New Roman"/>
              </w:rPr>
            </w:pPr>
            <w:r>
              <w:rPr>
                <w:rFonts w:eastAsia="Times New Roman"/>
              </w:rPr>
              <w:t>Direct to J6</w:t>
            </w:r>
          </w:p>
        </w:tc>
        <w:tc>
          <w:tcPr>
            <w:tcW w:w="3065" w:type="dxa"/>
          </w:tcPr>
          <w:p w14:paraId="2DBC1313" w14:textId="77777777" w:rsidR="0020403E" w:rsidRDefault="0020403E" w:rsidP="00053B49">
            <w:pPr>
              <w:rPr>
                <w:rFonts w:eastAsia="Times New Roman"/>
              </w:rPr>
            </w:pPr>
            <w:proofErr w:type="spellStart"/>
            <w:r>
              <w:rPr>
                <w:rFonts w:eastAsia="Times New Roman"/>
              </w:rPr>
              <w:t>Quicksilver_EVL</w:t>
            </w:r>
            <w:proofErr w:type="spellEnd"/>
          </w:p>
        </w:tc>
        <w:tc>
          <w:tcPr>
            <w:tcW w:w="974" w:type="dxa"/>
          </w:tcPr>
          <w:p w14:paraId="23348570" w14:textId="77777777" w:rsidR="0020403E" w:rsidRDefault="0020403E" w:rsidP="00053B49">
            <w:pPr>
              <w:rPr>
                <w:rFonts w:eastAsia="Times New Roman"/>
              </w:rPr>
            </w:pPr>
          </w:p>
        </w:tc>
        <w:tc>
          <w:tcPr>
            <w:tcW w:w="975" w:type="dxa"/>
          </w:tcPr>
          <w:p w14:paraId="30EFE2BE" w14:textId="77777777" w:rsidR="0020403E" w:rsidRDefault="0020403E" w:rsidP="00053B49">
            <w:pPr>
              <w:rPr>
                <w:rFonts w:eastAsia="Times New Roman"/>
              </w:rPr>
            </w:pPr>
          </w:p>
        </w:tc>
        <w:tc>
          <w:tcPr>
            <w:tcW w:w="821" w:type="dxa"/>
          </w:tcPr>
          <w:p w14:paraId="7DDA70AE" w14:textId="77777777" w:rsidR="0020403E" w:rsidRDefault="0020403E" w:rsidP="00053B49">
            <w:pPr>
              <w:rPr>
                <w:rFonts w:eastAsia="Times New Roman"/>
              </w:rPr>
            </w:pPr>
          </w:p>
        </w:tc>
        <w:tc>
          <w:tcPr>
            <w:tcW w:w="821" w:type="dxa"/>
          </w:tcPr>
          <w:p w14:paraId="4021C55D" w14:textId="77777777" w:rsidR="0020403E" w:rsidRDefault="0020403E" w:rsidP="00053B49">
            <w:pPr>
              <w:rPr>
                <w:rFonts w:eastAsia="Times New Roman"/>
              </w:rPr>
            </w:pPr>
          </w:p>
        </w:tc>
      </w:tr>
      <w:tr w:rsidR="0020403E" w14:paraId="565F5997" w14:textId="77777777" w:rsidTr="00053B49">
        <w:tc>
          <w:tcPr>
            <w:tcW w:w="1363" w:type="dxa"/>
          </w:tcPr>
          <w:p w14:paraId="2EDBDE21" w14:textId="77777777" w:rsidR="0020403E" w:rsidRDefault="0020403E" w:rsidP="00053B49">
            <w:pPr>
              <w:rPr>
                <w:rFonts w:eastAsia="Times New Roman"/>
              </w:rPr>
            </w:pPr>
            <w:r>
              <w:rPr>
                <w:rFonts w:eastAsia="Times New Roman"/>
              </w:rPr>
              <w:t>CYW943907</w:t>
            </w:r>
          </w:p>
        </w:tc>
        <w:tc>
          <w:tcPr>
            <w:tcW w:w="1331" w:type="dxa"/>
          </w:tcPr>
          <w:p w14:paraId="43E56BD5" w14:textId="77777777" w:rsidR="0020403E" w:rsidRDefault="0020403E" w:rsidP="00053B49">
            <w:pPr>
              <w:rPr>
                <w:rFonts w:eastAsia="Times New Roman"/>
              </w:rPr>
            </w:pPr>
            <w:r>
              <w:rPr>
                <w:rFonts w:eastAsia="Times New Roman"/>
              </w:rPr>
              <w:t>Thru USB</w:t>
            </w:r>
          </w:p>
        </w:tc>
        <w:tc>
          <w:tcPr>
            <w:tcW w:w="3065" w:type="dxa"/>
          </w:tcPr>
          <w:p w14:paraId="5366AE08" w14:textId="77777777" w:rsidR="0020403E" w:rsidRDefault="0020403E" w:rsidP="00053B49">
            <w:pPr>
              <w:rPr>
                <w:rFonts w:eastAsia="Times New Roman"/>
              </w:rPr>
            </w:pPr>
            <w:r>
              <w:rPr>
                <w:rFonts w:eastAsia="Times New Roman"/>
              </w:rPr>
              <w:t>CYW943907AEVAL1F_UART_SWAP</w:t>
            </w:r>
          </w:p>
        </w:tc>
        <w:tc>
          <w:tcPr>
            <w:tcW w:w="974" w:type="dxa"/>
            <w:shd w:val="clear" w:color="auto" w:fill="D9D9D9" w:themeFill="background1" w:themeFillShade="D9"/>
          </w:tcPr>
          <w:p w14:paraId="252F5913" w14:textId="77777777" w:rsidR="0020403E" w:rsidRDefault="0020403E" w:rsidP="00053B49">
            <w:pPr>
              <w:rPr>
                <w:rFonts w:eastAsia="Times New Roman"/>
              </w:rPr>
            </w:pPr>
            <w:r>
              <w:rPr>
                <w:rFonts w:eastAsia="Times New Roman"/>
              </w:rPr>
              <w:t>N/A</w:t>
            </w:r>
          </w:p>
        </w:tc>
        <w:tc>
          <w:tcPr>
            <w:tcW w:w="975" w:type="dxa"/>
            <w:shd w:val="clear" w:color="auto" w:fill="D9D9D9" w:themeFill="background1" w:themeFillShade="D9"/>
          </w:tcPr>
          <w:p w14:paraId="24790485"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51AF3B41"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4A811DC1" w14:textId="77777777" w:rsidR="0020403E" w:rsidRDefault="0020403E" w:rsidP="00053B49">
            <w:pPr>
              <w:rPr>
                <w:rFonts w:eastAsia="Times New Roman"/>
              </w:rPr>
            </w:pPr>
            <w:r>
              <w:rPr>
                <w:rFonts w:eastAsia="Times New Roman"/>
              </w:rPr>
              <w:t>N/A</w:t>
            </w:r>
          </w:p>
        </w:tc>
      </w:tr>
      <w:tr w:rsidR="0020403E" w14:paraId="2CF4C32C" w14:textId="77777777" w:rsidTr="00053B49">
        <w:tc>
          <w:tcPr>
            <w:tcW w:w="1363" w:type="dxa"/>
          </w:tcPr>
          <w:p w14:paraId="22FCE5F3" w14:textId="77777777" w:rsidR="0020403E" w:rsidRDefault="0020403E" w:rsidP="00053B49">
            <w:pPr>
              <w:rPr>
                <w:rFonts w:eastAsia="Times New Roman"/>
              </w:rPr>
            </w:pPr>
            <w:r>
              <w:rPr>
                <w:rFonts w:eastAsia="Times New Roman"/>
              </w:rPr>
              <w:t>CYW943907</w:t>
            </w:r>
          </w:p>
        </w:tc>
        <w:tc>
          <w:tcPr>
            <w:tcW w:w="1331" w:type="dxa"/>
          </w:tcPr>
          <w:p w14:paraId="5B0E6AED" w14:textId="77777777" w:rsidR="0020403E" w:rsidRDefault="0020403E" w:rsidP="00053B49">
            <w:pPr>
              <w:rPr>
                <w:rFonts w:eastAsia="Times New Roman"/>
              </w:rPr>
            </w:pPr>
          </w:p>
        </w:tc>
        <w:tc>
          <w:tcPr>
            <w:tcW w:w="3065" w:type="dxa"/>
          </w:tcPr>
          <w:p w14:paraId="5328E328" w14:textId="77777777" w:rsidR="0020403E" w:rsidRDefault="0020403E" w:rsidP="00053B49">
            <w:pPr>
              <w:rPr>
                <w:rFonts w:eastAsia="Times New Roman"/>
              </w:rPr>
            </w:pPr>
            <w:r>
              <w:rPr>
                <w:rFonts w:eastAsia="Times New Roman"/>
              </w:rPr>
              <w:t>CYW943907AEVAL1F</w:t>
            </w:r>
          </w:p>
        </w:tc>
        <w:tc>
          <w:tcPr>
            <w:tcW w:w="974" w:type="dxa"/>
          </w:tcPr>
          <w:p w14:paraId="629F664C" w14:textId="77777777" w:rsidR="0020403E" w:rsidRDefault="0020403E" w:rsidP="00053B49">
            <w:pPr>
              <w:rPr>
                <w:rFonts w:eastAsia="Times New Roman"/>
              </w:rPr>
            </w:pPr>
          </w:p>
        </w:tc>
        <w:tc>
          <w:tcPr>
            <w:tcW w:w="975" w:type="dxa"/>
          </w:tcPr>
          <w:p w14:paraId="1824599D" w14:textId="77777777" w:rsidR="0020403E" w:rsidRDefault="0020403E" w:rsidP="00053B49">
            <w:pPr>
              <w:rPr>
                <w:rFonts w:eastAsia="Times New Roman"/>
              </w:rPr>
            </w:pPr>
          </w:p>
        </w:tc>
        <w:tc>
          <w:tcPr>
            <w:tcW w:w="821" w:type="dxa"/>
          </w:tcPr>
          <w:p w14:paraId="458E9402" w14:textId="77777777" w:rsidR="0020403E" w:rsidRDefault="0020403E" w:rsidP="00053B49">
            <w:pPr>
              <w:rPr>
                <w:rFonts w:eastAsia="Times New Roman"/>
              </w:rPr>
            </w:pPr>
          </w:p>
        </w:tc>
        <w:tc>
          <w:tcPr>
            <w:tcW w:w="821" w:type="dxa"/>
          </w:tcPr>
          <w:p w14:paraId="09D0DE81" w14:textId="77777777" w:rsidR="0020403E" w:rsidRDefault="0020403E" w:rsidP="00053B49">
            <w:pPr>
              <w:rPr>
                <w:rFonts w:eastAsia="Times New Roman"/>
              </w:rPr>
            </w:pPr>
          </w:p>
        </w:tc>
      </w:tr>
      <w:tr w:rsidR="0020403E" w14:paraId="41265D16" w14:textId="77777777" w:rsidTr="00053B49">
        <w:tc>
          <w:tcPr>
            <w:tcW w:w="1363" w:type="dxa"/>
          </w:tcPr>
          <w:p w14:paraId="44F02D53" w14:textId="77777777" w:rsidR="0020403E" w:rsidRDefault="0020403E" w:rsidP="00053B49">
            <w:pPr>
              <w:rPr>
                <w:rFonts w:eastAsia="Times New Roman"/>
              </w:rPr>
            </w:pPr>
            <w:r>
              <w:rPr>
                <w:rFonts w:eastAsia="Times New Roman"/>
              </w:rPr>
              <w:t>CYW954907</w:t>
            </w:r>
          </w:p>
        </w:tc>
        <w:tc>
          <w:tcPr>
            <w:tcW w:w="1331" w:type="dxa"/>
          </w:tcPr>
          <w:p w14:paraId="4D07A7C9" w14:textId="77777777" w:rsidR="0020403E" w:rsidRDefault="0020403E" w:rsidP="00053B49">
            <w:pPr>
              <w:rPr>
                <w:rFonts w:eastAsia="Times New Roman"/>
              </w:rPr>
            </w:pPr>
            <w:r>
              <w:rPr>
                <w:rFonts w:eastAsia="Times New Roman"/>
              </w:rPr>
              <w:t>Thru USB</w:t>
            </w:r>
          </w:p>
        </w:tc>
        <w:tc>
          <w:tcPr>
            <w:tcW w:w="3065" w:type="dxa"/>
          </w:tcPr>
          <w:p w14:paraId="39BCB3AB" w14:textId="77777777" w:rsidR="0020403E" w:rsidRDefault="0020403E" w:rsidP="00053B49">
            <w:pPr>
              <w:rPr>
                <w:rFonts w:eastAsia="Times New Roman"/>
              </w:rPr>
            </w:pPr>
            <w:r>
              <w:rPr>
                <w:rFonts w:eastAsia="Times New Roman"/>
              </w:rPr>
              <w:t>CYW954907AEVAL1F_UART_SWAP</w:t>
            </w:r>
          </w:p>
        </w:tc>
        <w:tc>
          <w:tcPr>
            <w:tcW w:w="974" w:type="dxa"/>
            <w:shd w:val="clear" w:color="auto" w:fill="D9D9D9" w:themeFill="background1" w:themeFillShade="D9"/>
          </w:tcPr>
          <w:p w14:paraId="1745854F" w14:textId="77777777" w:rsidR="0020403E" w:rsidRDefault="0020403E" w:rsidP="00053B49">
            <w:pPr>
              <w:rPr>
                <w:rFonts w:eastAsia="Times New Roman"/>
              </w:rPr>
            </w:pPr>
            <w:r>
              <w:rPr>
                <w:rFonts w:eastAsia="Times New Roman"/>
              </w:rPr>
              <w:t>N/A</w:t>
            </w:r>
          </w:p>
        </w:tc>
        <w:tc>
          <w:tcPr>
            <w:tcW w:w="975" w:type="dxa"/>
            <w:shd w:val="clear" w:color="auto" w:fill="D9D9D9" w:themeFill="background1" w:themeFillShade="D9"/>
          </w:tcPr>
          <w:p w14:paraId="6117E789"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6D1A69AE" w14:textId="77777777" w:rsidR="0020403E" w:rsidRDefault="0020403E" w:rsidP="00053B49">
            <w:pPr>
              <w:rPr>
                <w:rFonts w:eastAsia="Times New Roman"/>
              </w:rPr>
            </w:pPr>
            <w:r>
              <w:rPr>
                <w:rFonts w:eastAsia="Times New Roman"/>
              </w:rPr>
              <w:t>N/A</w:t>
            </w:r>
          </w:p>
        </w:tc>
        <w:tc>
          <w:tcPr>
            <w:tcW w:w="821" w:type="dxa"/>
            <w:shd w:val="clear" w:color="auto" w:fill="D9D9D9" w:themeFill="background1" w:themeFillShade="D9"/>
          </w:tcPr>
          <w:p w14:paraId="29551C2B" w14:textId="77777777" w:rsidR="0020403E" w:rsidRDefault="0020403E" w:rsidP="00053B49">
            <w:pPr>
              <w:rPr>
                <w:rFonts w:eastAsia="Times New Roman"/>
              </w:rPr>
            </w:pPr>
            <w:r>
              <w:rPr>
                <w:rFonts w:eastAsia="Times New Roman"/>
              </w:rPr>
              <w:t>N/A</w:t>
            </w:r>
          </w:p>
        </w:tc>
      </w:tr>
      <w:tr w:rsidR="0020403E" w14:paraId="76BD7F72" w14:textId="77777777" w:rsidTr="00053B49">
        <w:tc>
          <w:tcPr>
            <w:tcW w:w="1363" w:type="dxa"/>
          </w:tcPr>
          <w:p w14:paraId="77CDE90F" w14:textId="77777777" w:rsidR="0020403E" w:rsidRDefault="0020403E" w:rsidP="00053B49">
            <w:pPr>
              <w:rPr>
                <w:rFonts w:eastAsia="Times New Roman"/>
              </w:rPr>
            </w:pPr>
            <w:r>
              <w:rPr>
                <w:rFonts w:eastAsia="Times New Roman"/>
              </w:rPr>
              <w:t>CYW954907</w:t>
            </w:r>
          </w:p>
        </w:tc>
        <w:tc>
          <w:tcPr>
            <w:tcW w:w="1331" w:type="dxa"/>
          </w:tcPr>
          <w:p w14:paraId="3172DD03" w14:textId="77777777" w:rsidR="0020403E" w:rsidRDefault="0020403E" w:rsidP="00053B49">
            <w:pPr>
              <w:rPr>
                <w:rFonts w:eastAsia="Times New Roman"/>
              </w:rPr>
            </w:pPr>
          </w:p>
        </w:tc>
        <w:tc>
          <w:tcPr>
            <w:tcW w:w="3065" w:type="dxa"/>
          </w:tcPr>
          <w:p w14:paraId="1E95799C" w14:textId="77777777" w:rsidR="0020403E" w:rsidRDefault="0020403E" w:rsidP="00053B49">
            <w:pPr>
              <w:rPr>
                <w:rFonts w:eastAsia="Times New Roman"/>
              </w:rPr>
            </w:pPr>
            <w:r>
              <w:rPr>
                <w:rFonts w:eastAsia="Times New Roman"/>
              </w:rPr>
              <w:t>CYW954907AEVAL1F</w:t>
            </w:r>
          </w:p>
        </w:tc>
        <w:tc>
          <w:tcPr>
            <w:tcW w:w="974" w:type="dxa"/>
          </w:tcPr>
          <w:p w14:paraId="67670E04" w14:textId="77777777" w:rsidR="0020403E" w:rsidRDefault="0020403E" w:rsidP="00053B49">
            <w:pPr>
              <w:rPr>
                <w:rFonts w:eastAsia="Times New Roman"/>
              </w:rPr>
            </w:pPr>
          </w:p>
        </w:tc>
        <w:tc>
          <w:tcPr>
            <w:tcW w:w="975" w:type="dxa"/>
          </w:tcPr>
          <w:p w14:paraId="7791A011" w14:textId="77777777" w:rsidR="0020403E" w:rsidRDefault="0020403E" w:rsidP="00053B49">
            <w:pPr>
              <w:rPr>
                <w:rFonts w:eastAsia="Times New Roman"/>
              </w:rPr>
            </w:pPr>
          </w:p>
        </w:tc>
        <w:tc>
          <w:tcPr>
            <w:tcW w:w="821" w:type="dxa"/>
          </w:tcPr>
          <w:p w14:paraId="28B6AC9B" w14:textId="77777777" w:rsidR="0020403E" w:rsidRDefault="0020403E" w:rsidP="00053B49">
            <w:pPr>
              <w:rPr>
                <w:rFonts w:eastAsia="Times New Roman"/>
              </w:rPr>
            </w:pPr>
          </w:p>
        </w:tc>
        <w:tc>
          <w:tcPr>
            <w:tcW w:w="821" w:type="dxa"/>
          </w:tcPr>
          <w:p w14:paraId="030876AD" w14:textId="77777777" w:rsidR="0020403E" w:rsidRDefault="0020403E" w:rsidP="00053B49">
            <w:pPr>
              <w:rPr>
                <w:rFonts w:eastAsia="Times New Roman"/>
              </w:rPr>
            </w:pPr>
          </w:p>
        </w:tc>
      </w:tr>
    </w:tbl>
    <w:p w14:paraId="5ECF25E3" w14:textId="3835A7A0" w:rsidR="0020403E" w:rsidRDefault="0020403E" w:rsidP="0020403E">
      <w:pPr>
        <w:rPr>
          <w:rFonts w:eastAsia="Times New Roman"/>
        </w:rPr>
      </w:pPr>
    </w:p>
    <w:p w14:paraId="7D6C84A8" w14:textId="77777777" w:rsidR="00BF5160" w:rsidRDefault="00BF5160" w:rsidP="0020403E">
      <w:pPr>
        <w:rPr>
          <w:rFonts w:eastAsia="Times New Roman"/>
        </w:rPr>
      </w:pPr>
    </w:p>
    <w:p w14:paraId="585F74C6" w14:textId="225BB06A" w:rsidR="003340CA" w:rsidRPr="00E242F2" w:rsidRDefault="003340CA" w:rsidP="0020403E">
      <w:pPr>
        <w:rPr>
          <w:rFonts w:eastAsia="Times New Roman"/>
          <w:b/>
          <w:bCs/>
        </w:rPr>
      </w:pPr>
      <w:r w:rsidRPr="00E242F2">
        <w:rPr>
          <w:rFonts w:eastAsia="Times New Roman"/>
          <w:b/>
          <w:bCs/>
        </w:rPr>
        <w:t xml:space="preserve">Update </w:t>
      </w:r>
      <w:r w:rsidR="004943BD">
        <w:rPr>
          <w:rFonts w:eastAsia="Times New Roman"/>
          <w:b/>
          <w:bCs/>
        </w:rPr>
        <w:t>two</w:t>
      </w:r>
      <w:r w:rsidRPr="00E242F2">
        <w:rPr>
          <w:rFonts w:eastAsia="Times New Roman"/>
          <w:b/>
          <w:bCs/>
        </w:rPr>
        <w:t xml:space="preserve"> file</w:t>
      </w:r>
      <w:r w:rsidR="004943BD">
        <w:rPr>
          <w:rFonts w:eastAsia="Times New Roman"/>
          <w:b/>
          <w:bCs/>
        </w:rPr>
        <w:t>s</w:t>
      </w:r>
    </w:p>
    <w:p w14:paraId="33FF9837" w14:textId="7A3A8A0B" w:rsidR="003340CA" w:rsidRDefault="00BF5160" w:rsidP="0020403E">
      <w:pPr>
        <w:rPr>
          <w:rFonts w:eastAsia="Times New Roman"/>
        </w:rPr>
      </w:pPr>
      <w:r>
        <w:rPr>
          <w:rFonts w:eastAsia="Times New Roman"/>
        </w:rPr>
        <w:t xml:space="preserve">a) </w:t>
      </w:r>
      <w:r w:rsidR="004943BD">
        <w:rPr>
          <w:rFonts w:eastAsia="Times New Roman"/>
        </w:rPr>
        <w:t>Update file:</w:t>
      </w:r>
      <w:r w:rsidR="003340CA">
        <w:rPr>
          <w:rFonts w:eastAsia="Times New Roman"/>
        </w:rPr>
        <w:t xml:space="preserve"> 43xxx_Wi-Fi/</w:t>
      </w:r>
      <w:r w:rsidR="003340CA" w:rsidRPr="003340CA">
        <w:rPr>
          <w:rFonts w:eastAsia="Times New Roman"/>
        </w:rPr>
        <w:t>apps/test/</w:t>
      </w:r>
      <w:proofErr w:type="spellStart"/>
      <w:r w:rsidR="003340CA" w:rsidRPr="003340CA">
        <w:rPr>
          <w:rFonts w:eastAsia="Times New Roman"/>
        </w:rPr>
        <w:t>at_cmd</w:t>
      </w:r>
      <w:proofErr w:type="spellEnd"/>
      <w:r w:rsidR="003340CA" w:rsidRPr="003340CA">
        <w:rPr>
          <w:rFonts w:eastAsia="Times New Roman"/>
        </w:rPr>
        <w:t>/</w:t>
      </w:r>
      <w:proofErr w:type="spellStart"/>
      <w:r w:rsidR="003340CA" w:rsidRPr="003340CA">
        <w:rPr>
          <w:rFonts w:eastAsia="Times New Roman"/>
        </w:rPr>
        <w:t>os_wrapper_wiced.c</w:t>
      </w:r>
      <w:proofErr w:type="spellEnd"/>
    </w:p>
    <w:p w14:paraId="73E1447B" w14:textId="7F76B88E" w:rsidR="003340CA" w:rsidRPr="00E242F2" w:rsidRDefault="003340CA" w:rsidP="003340CA">
      <w:pPr>
        <w:rPr>
          <w:rFonts w:eastAsia="Times New Roman"/>
        </w:rPr>
      </w:pPr>
      <w:r w:rsidRPr="00E242F2">
        <w:rPr>
          <w:rFonts w:eastAsia="Times New Roman"/>
        </w:rPr>
        <w:lastRenderedPageBreak/>
        <w:t>Disable 3M Baud rate and Flow Control to use the UART through the USB option or a direct UART if not using CTS and RTR</w:t>
      </w:r>
    </w:p>
    <w:p w14:paraId="1F43F5E9" w14:textId="1A47E194" w:rsidR="003340CA" w:rsidRDefault="003340CA" w:rsidP="003340CA">
      <w:pPr>
        <w:rPr>
          <w:rFonts w:eastAsia="Times New Roman"/>
        </w:rPr>
      </w:pPr>
    </w:p>
    <w:p w14:paraId="52A59FF7" w14:textId="32871335" w:rsidR="00BF5160" w:rsidRPr="00E242F2" w:rsidRDefault="00BF5160" w:rsidP="003340CA">
      <w:pPr>
        <w:rPr>
          <w:rFonts w:eastAsia="Times New Roman"/>
        </w:rPr>
      </w:pPr>
      <w:r>
        <w:rPr>
          <w:rFonts w:eastAsia="Times New Roman"/>
        </w:rPr>
        <w:t>Around line #52</w:t>
      </w:r>
    </w:p>
    <w:p w14:paraId="240D1E64" w14:textId="0D415AC5" w:rsidR="003340CA" w:rsidRPr="00E242F2" w:rsidRDefault="003340CA" w:rsidP="003340CA">
      <w:pPr>
        <w:rPr>
          <w:rFonts w:eastAsia="Times New Roman"/>
        </w:rPr>
      </w:pPr>
      <w:r w:rsidRPr="00E242F2">
        <w:rPr>
          <w:rFonts w:eastAsia="Times New Roman"/>
        </w:rPr>
        <w:t>Change from:</w:t>
      </w:r>
    </w:p>
    <w:p w14:paraId="65C4807F" w14:textId="5F93FEEE" w:rsidR="00BF5160" w:rsidRDefault="00BF5160" w:rsidP="00BF5160">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UART_BAUDRATE_3M_ENABLE   (1) </w:t>
      </w:r>
    </w:p>
    <w:p w14:paraId="74C59688" w14:textId="77777777" w:rsidR="003340CA" w:rsidRPr="00E242F2" w:rsidRDefault="003340CA" w:rsidP="003340CA">
      <w:pPr>
        <w:rPr>
          <w:rFonts w:eastAsia="Times New Roman"/>
          <w:sz w:val="20"/>
          <w:szCs w:val="20"/>
        </w:rPr>
      </w:pPr>
      <w:r w:rsidRPr="00E242F2">
        <w:rPr>
          <w:rFonts w:eastAsia="Times New Roman"/>
          <w:sz w:val="20"/>
          <w:szCs w:val="20"/>
        </w:rPr>
        <w:t>Change to:</w:t>
      </w:r>
    </w:p>
    <w:p w14:paraId="01629AEC" w14:textId="7ED0050D" w:rsidR="00BF5160" w:rsidRDefault="00BF5160" w:rsidP="00BF5160">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UART_BAUDRATE_3M_ENABLE   (0) </w:t>
      </w:r>
      <w:r>
        <w:rPr>
          <w:rFonts w:ascii="Consolas" w:hAnsi="Consolas" w:cs="Consolas"/>
          <w:color w:val="3F7F5F"/>
          <w:sz w:val="20"/>
          <w:szCs w:val="20"/>
        </w:rPr>
        <w:t>/* Disable 3Mbit/second Baud Rate */</w:t>
      </w:r>
    </w:p>
    <w:p w14:paraId="6390F528" w14:textId="77777777" w:rsidR="003340CA" w:rsidRPr="00E242F2" w:rsidRDefault="003340CA" w:rsidP="003340CA">
      <w:pPr>
        <w:rPr>
          <w:rFonts w:eastAsia="Times New Roman"/>
          <w:sz w:val="20"/>
          <w:szCs w:val="20"/>
        </w:rPr>
      </w:pPr>
      <w:r w:rsidRPr="00E242F2">
        <w:rPr>
          <w:rFonts w:eastAsia="Times New Roman"/>
          <w:sz w:val="20"/>
          <w:szCs w:val="20"/>
        </w:rPr>
        <w:t>==========================================</w:t>
      </w:r>
    </w:p>
    <w:p w14:paraId="39B3F298" w14:textId="77777777" w:rsidR="00BF5160" w:rsidRDefault="00BF5160" w:rsidP="003340CA">
      <w:pPr>
        <w:rPr>
          <w:rFonts w:eastAsia="Times New Roman"/>
        </w:rPr>
      </w:pPr>
    </w:p>
    <w:p w14:paraId="2735AB86" w14:textId="77777777" w:rsidR="00BF5160" w:rsidRDefault="00BF5160" w:rsidP="003340CA">
      <w:pPr>
        <w:rPr>
          <w:rFonts w:eastAsia="Times New Roman"/>
        </w:rPr>
      </w:pPr>
      <w:r>
        <w:rPr>
          <w:rFonts w:eastAsia="Times New Roman"/>
        </w:rPr>
        <w:t>Around line #116</w:t>
      </w:r>
    </w:p>
    <w:p w14:paraId="4B19FE03" w14:textId="2D22B2E4" w:rsidR="003340CA" w:rsidRPr="00E242F2" w:rsidRDefault="003340CA" w:rsidP="003340CA">
      <w:pPr>
        <w:rPr>
          <w:rFonts w:eastAsia="Times New Roman"/>
        </w:rPr>
      </w:pPr>
      <w:r w:rsidRPr="00E242F2">
        <w:rPr>
          <w:rFonts w:eastAsia="Times New Roman"/>
        </w:rPr>
        <w:t>Disable Flow Control</w:t>
      </w:r>
    </w:p>
    <w:p w14:paraId="3F3283F2" w14:textId="7D8486B4" w:rsidR="003340CA" w:rsidRDefault="003340CA" w:rsidP="003340CA">
      <w:pPr>
        <w:rPr>
          <w:rFonts w:eastAsia="Times New Roman"/>
        </w:rPr>
      </w:pPr>
      <w:r w:rsidRPr="00E242F2">
        <w:rPr>
          <w:rFonts w:eastAsia="Times New Roman"/>
        </w:rPr>
        <w:t>Replace “</w:t>
      </w:r>
      <w:proofErr w:type="spellStart"/>
      <w:r w:rsidRPr="00E242F2">
        <w:rPr>
          <w:rFonts w:eastAsia="Times New Roman"/>
        </w:rPr>
        <w:t>flow_control</w:t>
      </w:r>
      <w:proofErr w:type="spellEnd"/>
      <w:r w:rsidRPr="00E242F2">
        <w:rPr>
          <w:rFonts w:eastAsia="Times New Roman"/>
        </w:rPr>
        <w:t>=FLOW_CONTROL_CTS_RTS ,” with “</w:t>
      </w:r>
      <w:proofErr w:type="spellStart"/>
      <w:r w:rsidRPr="00E242F2">
        <w:rPr>
          <w:rFonts w:eastAsia="Times New Roman"/>
        </w:rPr>
        <w:t>flow_control</w:t>
      </w:r>
      <w:proofErr w:type="spellEnd"/>
      <w:r w:rsidRPr="00E242F2">
        <w:rPr>
          <w:rFonts w:eastAsia="Times New Roman"/>
        </w:rPr>
        <w:t xml:space="preserve"> = FLOW_CONTROL_DISABLED,”</w:t>
      </w:r>
    </w:p>
    <w:p w14:paraId="6030A678" w14:textId="77777777" w:rsidR="00BF5160" w:rsidRPr="00E242F2" w:rsidRDefault="00BF5160" w:rsidP="003340CA">
      <w:pPr>
        <w:rPr>
          <w:rFonts w:eastAsia="Times New Roman"/>
        </w:rPr>
      </w:pPr>
    </w:p>
    <w:p w14:paraId="0FFCA000"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b/>
          <w:bCs/>
          <w:color w:val="7F0055"/>
          <w:sz w:val="20"/>
          <w:szCs w:val="20"/>
          <w:highlight w:val="white"/>
        </w:rPr>
        <w:t>#if</w:t>
      </w:r>
      <w:r w:rsidRPr="00E242F2">
        <w:rPr>
          <w:rFonts w:ascii="Consolas" w:hAnsi="Consolas" w:cs="Consolas"/>
          <w:color w:val="000000"/>
          <w:sz w:val="20"/>
          <w:szCs w:val="20"/>
          <w:highlight w:val="white"/>
        </w:rPr>
        <w:t xml:space="preserve"> defined(PLATFORM_1LD)</w:t>
      </w:r>
    </w:p>
    <w:p w14:paraId="6992E59B"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color w:val="000000"/>
          <w:sz w:val="20"/>
          <w:szCs w:val="20"/>
          <w:highlight w:val="white"/>
        </w:rPr>
        <w:tab/>
        <w:t>.</w:t>
      </w:r>
      <w:proofErr w:type="spellStart"/>
      <w:r w:rsidRPr="00E242F2">
        <w:rPr>
          <w:rFonts w:ascii="Consolas" w:hAnsi="Consolas" w:cs="Consolas"/>
          <w:color w:val="000000"/>
          <w:sz w:val="20"/>
          <w:szCs w:val="20"/>
          <w:highlight w:val="white"/>
        </w:rPr>
        <w:t>flow_control</w:t>
      </w:r>
      <w:proofErr w:type="spellEnd"/>
      <w:r w:rsidRPr="00E242F2">
        <w:rPr>
          <w:rFonts w:ascii="Consolas" w:hAnsi="Consolas" w:cs="Consolas"/>
          <w:color w:val="000000"/>
          <w:sz w:val="20"/>
          <w:szCs w:val="20"/>
          <w:highlight w:val="white"/>
        </w:rPr>
        <w:t xml:space="preserve"> = FLOW_CONTROL_DISABLED,</w:t>
      </w:r>
    </w:p>
    <w:p w14:paraId="437F61B2"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b/>
          <w:bCs/>
          <w:color w:val="7F0055"/>
          <w:sz w:val="20"/>
          <w:szCs w:val="20"/>
        </w:rPr>
        <w:t>#else</w:t>
      </w:r>
    </w:p>
    <w:p w14:paraId="08D3C335"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color w:val="3F7F5F"/>
          <w:sz w:val="20"/>
          <w:szCs w:val="20"/>
        </w:rPr>
        <w:t>//</w:t>
      </w:r>
      <w:r w:rsidRPr="00E242F2">
        <w:rPr>
          <w:rFonts w:ascii="Consolas" w:hAnsi="Consolas" w:cs="Consolas"/>
          <w:color w:val="3F7F5F"/>
          <w:sz w:val="20"/>
          <w:szCs w:val="20"/>
        </w:rPr>
        <w:tab/>
        <w:t>.</w:t>
      </w:r>
      <w:proofErr w:type="spellStart"/>
      <w:r w:rsidRPr="00E242F2">
        <w:rPr>
          <w:rFonts w:ascii="Consolas" w:hAnsi="Consolas" w:cs="Consolas"/>
          <w:color w:val="3F7F5F"/>
          <w:sz w:val="20"/>
          <w:szCs w:val="20"/>
        </w:rPr>
        <w:t>flow_control</w:t>
      </w:r>
      <w:proofErr w:type="spellEnd"/>
      <w:r w:rsidRPr="00E242F2">
        <w:rPr>
          <w:rFonts w:ascii="Consolas" w:hAnsi="Consolas" w:cs="Consolas"/>
          <w:color w:val="3F7F5F"/>
          <w:sz w:val="20"/>
          <w:szCs w:val="20"/>
        </w:rPr>
        <w:t xml:space="preserve"> = FLOW_CONTROL_CTS_RTS,</w:t>
      </w:r>
    </w:p>
    <w:p w14:paraId="3EF47E0E"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color w:val="000000"/>
          <w:sz w:val="20"/>
          <w:szCs w:val="20"/>
        </w:rPr>
        <w:t xml:space="preserve">    .</w:t>
      </w:r>
      <w:proofErr w:type="spellStart"/>
      <w:r w:rsidRPr="00E242F2">
        <w:rPr>
          <w:rFonts w:ascii="Consolas" w:hAnsi="Consolas" w:cs="Consolas"/>
          <w:color w:val="000000"/>
          <w:sz w:val="20"/>
          <w:szCs w:val="20"/>
        </w:rPr>
        <w:t>flow_control</w:t>
      </w:r>
      <w:proofErr w:type="spellEnd"/>
      <w:r w:rsidRPr="00E242F2">
        <w:rPr>
          <w:rFonts w:ascii="Consolas" w:hAnsi="Consolas" w:cs="Consolas"/>
          <w:color w:val="000000"/>
          <w:sz w:val="20"/>
          <w:szCs w:val="20"/>
        </w:rPr>
        <w:t xml:space="preserve"> = </w:t>
      </w:r>
      <w:r w:rsidRPr="00E242F2">
        <w:rPr>
          <w:rFonts w:ascii="Consolas" w:hAnsi="Consolas" w:cs="Consolas"/>
          <w:i/>
          <w:iCs/>
          <w:color w:val="0000C0"/>
          <w:sz w:val="20"/>
          <w:szCs w:val="20"/>
        </w:rPr>
        <w:t>FLOW_CONTROL_DISABLED</w:t>
      </w:r>
      <w:r w:rsidRPr="00E242F2">
        <w:rPr>
          <w:rFonts w:ascii="Consolas" w:hAnsi="Consolas" w:cs="Consolas"/>
          <w:color w:val="000000"/>
          <w:sz w:val="20"/>
          <w:szCs w:val="20"/>
        </w:rPr>
        <w:t>,</w:t>
      </w:r>
    </w:p>
    <w:p w14:paraId="4494A299" w14:textId="77777777" w:rsidR="003340CA" w:rsidRPr="00E242F2" w:rsidRDefault="003340CA" w:rsidP="003340CA">
      <w:pPr>
        <w:autoSpaceDE w:val="0"/>
        <w:autoSpaceDN w:val="0"/>
        <w:adjustRightInd w:val="0"/>
        <w:rPr>
          <w:rFonts w:ascii="Consolas" w:hAnsi="Consolas" w:cs="Consolas"/>
          <w:sz w:val="20"/>
          <w:szCs w:val="20"/>
        </w:rPr>
      </w:pPr>
      <w:r w:rsidRPr="00E242F2">
        <w:rPr>
          <w:rFonts w:ascii="Consolas" w:hAnsi="Consolas" w:cs="Consolas"/>
          <w:b/>
          <w:bCs/>
          <w:color w:val="7F0055"/>
          <w:sz w:val="20"/>
          <w:szCs w:val="20"/>
        </w:rPr>
        <w:t>#endif</w:t>
      </w:r>
    </w:p>
    <w:p w14:paraId="11862AC8" w14:textId="152E9450" w:rsidR="003340CA" w:rsidRPr="00E242F2" w:rsidRDefault="003340CA" w:rsidP="003340CA">
      <w:pPr>
        <w:rPr>
          <w:rFonts w:eastAsia="Times New Roman"/>
          <w:sz w:val="28"/>
          <w:szCs w:val="28"/>
        </w:rPr>
      </w:pPr>
      <w:r w:rsidRPr="00E242F2">
        <w:rPr>
          <w:rFonts w:ascii="Consolas" w:hAnsi="Consolas" w:cs="Consolas"/>
          <w:b/>
          <w:bCs/>
          <w:color w:val="7F0055"/>
          <w:sz w:val="20"/>
          <w:szCs w:val="20"/>
        </w:rPr>
        <w:t>#endif</w:t>
      </w:r>
    </w:p>
    <w:p w14:paraId="0013C0D2" w14:textId="6A05C33B" w:rsidR="003340CA" w:rsidRDefault="003340CA" w:rsidP="0020403E">
      <w:pPr>
        <w:rPr>
          <w:rFonts w:eastAsia="Times New Roman"/>
        </w:rPr>
      </w:pPr>
    </w:p>
    <w:p w14:paraId="7A1F9588" w14:textId="20D12FDB" w:rsidR="00BF5160" w:rsidRDefault="00BF5160" w:rsidP="0020403E">
      <w:pPr>
        <w:rPr>
          <w:rFonts w:eastAsia="Times New Roman"/>
        </w:rPr>
      </w:pPr>
    </w:p>
    <w:p w14:paraId="1425987D" w14:textId="77777777" w:rsidR="00BF5160" w:rsidRDefault="00BF5160" w:rsidP="0020403E">
      <w:pPr>
        <w:rPr>
          <w:rFonts w:eastAsia="Times New Roman"/>
        </w:rPr>
      </w:pPr>
    </w:p>
    <w:p w14:paraId="4EA9CDDE" w14:textId="4BF7BE67" w:rsidR="004943BD" w:rsidRDefault="00BF5160" w:rsidP="0020403E">
      <w:pPr>
        <w:rPr>
          <w:rFonts w:eastAsia="Times New Roman"/>
        </w:rPr>
      </w:pPr>
      <w:r>
        <w:rPr>
          <w:rFonts w:eastAsia="Times New Roman"/>
        </w:rPr>
        <w:t xml:space="preserve">b) </w:t>
      </w:r>
      <w:r w:rsidR="004943BD">
        <w:rPr>
          <w:rFonts w:eastAsia="Times New Roman"/>
        </w:rPr>
        <w:t>Update file: 43xxx_Wi-Fi/apps/test/</w:t>
      </w:r>
      <w:proofErr w:type="spellStart"/>
      <w:r w:rsidR="004943BD">
        <w:rPr>
          <w:rFonts w:eastAsia="Times New Roman"/>
        </w:rPr>
        <w:t>at_cmd</w:t>
      </w:r>
      <w:proofErr w:type="spellEnd"/>
      <w:r w:rsidR="004943BD">
        <w:rPr>
          <w:rFonts w:eastAsia="Times New Roman"/>
        </w:rPr>
        <w:t>/</w:t>
      </w:r>
      <w:proofErr w:type="spellStart"/>
      <w:r w:rsidR="004943BD">
        <w:rPr>
          <w:rFonts w:eastAsia="Times New Roman"/>
        </w:rPr>
        <w:t>wiced_init.c</w:t>
      </w:r>
      <w:proofErr w:type="spellEnd"/>
    </w:p>
    <w:p w14:paraId="6A7DBAB7" w14:textId="2B498B36" w:rsidR="004943BD" w:rsidRDefault="004943BD" w:rsidP="0020403E">
      <w:pPr>
        <w:rPr>
          <w:rFonts w:eastAsia="Times New Roman"/>
        </w:rPr>
      </w:pPr>
      <w:r>
        <w:rPr>
          <w:rFonts w:eastAsia="Times New Roman"/>
        </w:rPr>
        <w:t>Change to UART</w:t>
      </w:r>
      <w:r w:rsidR="00BF5160">
        <w:rPr>
          <w:rFonts w:eastAsia="Times New Roman"/>
        </w:rPr>
        <w:t xml:space="preserve"> 1 from UART 2</w:t>
      </w:r>
    </w:p>
    <w:p w14:paraId="6E5F5008" w14:textId="6304531F" w:rsidR="004943BD" w:rsidRDefault="004943BD" w:rsidP="0020403E">
      <w:pPr>
        <w:rPr>
          <w:rFonts w:eastAsia="Times New Roman"/>
        </w:rPr>
      </w:pPr>
      <w:r>
        <w:rPr>
          <w:rFonts w:eastAsia="Times New Roman"/>
        </w:rPr>
        <w:t>Around line #89</w:t>
      </w:r>
    </w:p>
    <w:p w14:paraId="30E44700"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defined(PLATFORM_1LD)</w:t>
      </w:r>
    </w:p>
    <w:p w14:paraId="40848F56"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color w:val="000000"/>
          <w:sz w:val="20"/>
          <w:szCs w:val="20"/>
          <w:highlight w:val="white"/>
        </w:rPr>
        <w:tab/>
      </w:r>
      <w:proofErr w:type="spellStart"/>
      <w:r>
        <w:rPr>
          <w:rFonts w:ascii="Consolas" w:hAnsi="Consolas" w:cs="Consolas"/>
          <w:color w:val="000000"/>
          <w:sz w:val="20"/>
          <w:szCs w:val="20"/>
          <w:highlight w:val="white"/>
        </w:rPr>
        <w:t>wiced_uart_t</w:t>
      </w:r>
      <w:proofErr w:type="spell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wiced_uart</w:t>
      </w:r>
      <w:proofErr w:type="spellEnd"/>
      <w:r>
        <w:rPr>
          <w:rFonts w:ascii="Consolas" w:hAnsi="Consolas" w:cs="Consolas"/>
          <w:color w:val="000000"/>
          <w:sz w:val="20"/>
          <w:szCs w:val="20"/>
          <w:highlight w:val="white"/>
        </w:rPr>
        <w:t xml:space="preserve"> = WICED_UART_1;</w:t>
      </w:r>
    </w:p>
    <w:p w14:paraId="387BA2E5"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7A24FE0F"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wiced_uart_t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wiced_uart</w:t>
      </w:r>
      <w:proofErr w:type="spellEnd"/>
      <w:r>
        <w:rPr>
          <w:rFonts w:ascii="Consolas" w:hAnsi="Consolas" w:cs="Consolas"/>
          <w:color w:val="3F7F5F"/>
          <w:sz w:val="20"/>
          <w:szCs w:val="20"/>
        </w:rPr>
        <w:t xml:space="preserve"> = WICED_UART_2; /* UART_2 is on J6 */</w:t>
      </w:r>
    </w:p>
    <w:p w14:paraId="7833819A"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wiced_uart_t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wiced_uart</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WICED_UART_1</w:t>
      </w:r>
      <w:r>
        <w:rPr>
          <w:rFonts w:ascii="Consolas" w:hAnsi="Consolas" w:cs="Consolas"/>
          <w:color w:val="000000"/>
          <w:sz w:val="20"/>
          <w:szCs w:val="20"/>
        </w:rPr>
        <w:t xml:space="preserve">; </w:t>
      </w:r>
      <w:r>
        <w:rPr>
          <w:rFonts w:ascii="Consolas" w:hAnsi="Consolas" w:cs="Consolas"/>
          <w:color w:val="3F7F5F"/>
          <w:sz w:val="20"/>
          <w:szCs w:val="20"/>
        </w:rPr>
        <w:t xml:space="preserve">/* UART_1 is Virtual </w:t>
      </w:r>
      <w:r>
        <w:rPr>
          <w:rFonts w:ascii="Consolas" w:hAnsi="Consolas" w:cs="Consolas"/>
          <w:color w:val="3F7F5F"/>
          <w:sz w:val="20"/>
          <w:szCs w:val="20"/>
          <w:u w:val="single"/>
        </w:rPr>
        <w:t>Com</w:t>
      </w:r>
      <w:r>
        <w:rPr>
          <w:rFonts w:ascii="Consolas" w:hAnsi="Consolas" w:cs="Consolas"/>
          <w:color w:val="3F7F5F"/>
          <w:sz w:val="20"/>
          <w:szCs w:val="20"/>
        </w:rPr>
        <w:t xml:space="preserve"> Port via USB Debug Port J1 */</w:t>
      </w:r>
    </w:p>
    <w:p w14:paraId="6AFFF065" w14:textId="77777777" w:rsidR="004943BD" w:rsidRDefault="004943BD" w:rsidP="004943BD">
      <w:pPr>
        <w:autoSpaceDE w:val="0"/>
        <w:autoSpaceDN w:val="0"/>
        <w:adjustRightInd w:val="0"/>
        <w:rPr>
          <w:rFonts w:ascii="Consolas" w:hAnsi="Consolas" w:cs="Consolas"/>
          <w:sz w:val="20"/>
          <w:szCs w:val="20"/>
        </w:rPr>
      </w:pPr>
      <w:r>
        <w:rPr>
          <w:rFonts w:ascii="Consolas" w:hAnsi="Consolas" w:cs="Consolas"/>
          <w:b/>
          <w:bCs/>
          <w:color w:val="7F0055"/>
          <w:sz w:val="20"/>
          <w:szCs w:val="20"/>
        </w:rPr>
        <w:t>#endif</w:t>
      </w:r>
    </w:p>
    <w:p w14:paraId="4CCF1E6C" w14:textId="77B651D7" w:rsidR="004943BD" w:rsidRDefault="004943BD" w:rsidP="004943BD">
      <w:pPr>
        <w:rPr>
          <w:rFonts w:eastAsia="Times New Roman"/>
        </w:rPr>
      </w:pPr>
      <w:r>
        <w:rPr>
          <w:rFonts w:ascii="Consolas" w:hAnsi="Consolas" w:cs="Consolas"/>
          <w:b/>
          <w:bCs/>
          <w:color w:val="7F0055"/>
          <w:sz w:val="20"/>
          <w:szCs w:val="20"/>
        </w:rPr>
        <w:t>#endif</w:t>
      </w:r>
    </w:p>
    <w:p w14:paraId="1AFCF918" w14:textId="609EE365" w:rsidR="004943BD" w:rsidRDefault="004943BD" w:rsidP="0020403E">
      <w:pPr>
        <w:rPr>
          <w:rFonts w:eastAsia="Times New Roman"/>
        </w:rPr>
      </w:pPr>
    </w:p>
    <w:p w14:paraId="4A8674E1" w14:textId="77777777" w:rsidR="004943BD" w:rsidRDefault="004943BD" w:rsidP="0020403E">
      <w:pPr>
        <w:rPr>
          <w:rFonts w:eastAsia="Times New Roman"/>
        </w:rPr>
      </w:pPr>
    </w:p>
    <w:p w14:paraId="62223D03" w14:textId="415175B4" w:rsidR="00B05BDF" w:rsidRPr="00E242F2" w:rsidRDefault="00452769" w:rsidP="009A3672">
      <w:pPr>
        <w:rPr>
          <w:rFonts w:eastAsia="Times New Roman"/>
          <w:b/>
          <w:bCs/>
          <w:sz w:val="28"/>
          <w:szCs w:val="28"/>
        </w:rPr>
      </w:pPr>
      <w:r w:rsidRPr="00E242F2">
        <w:rPr>
          <w:rFonts w:eastAsia="Times New Roman"/>
          <w:b/>
          <w:bCs/>
          <w:sz w:val="28"/>
          <w:szCs w:val="28"/>
        </w:rPr>
        <w:t>Option #2 – Update files yourself.</w:t>
      </w:r>
    </w:p>
    <w:p w14:paraId="7AFF87C8" w14:textId="77777777" w:rsidR="00452769" w:rsidRPr="00895C28" w:rsidRDefault="00452769" w:rsidP="00452769">
      <w:pPr>
        <w:rPr>
          <w:rFonts w:ascii="Arial" w:hAnsi="Arial" w:cs="Arial"/>
          <w:lang w:eastAsia="ja-JP"/>
        </w:rPr>
      </w:pPr>
    </w:p>
    <w:p w14:paraId="3808EE48" w14:textId="77777777" w:rsidR="00452769" w:rsidRPr="00053B49" w:rsidRDefault="00452769" w:rsidP="00452769">
      <w:pPr>
        <w:pStyle w:val="ListParagraph"/>
        <w:numPr>
          <w:ilvl w:val="0"/>
          <w:numId w:val="24"/>
        </w:numPr>
        <w:rPr>
          <w:rFonts w:ascii="Arial" w:eastAsia="Times New Roman" w:hAnsi="Arial" w:cs="Arial"/>
          <w:lang w:eastAsia="ja-JP"/>
        </w:rPr>
      </w:pPr>
      <w:r w:rsidRPr="00053B49">
        <w:rPr>
          <w:rFonts w:ascii="Arial" w:eastAsia="Times New Roman" w:hAnsi="Arial" w:cs="Arial"/>
          <w:lang w:eastAsia="ja-JP"/>
        </w:rPr>
        <w:t>Within WICED, modify the “</w:t>
      </w:r>
      <w:proofErr w:type="spellStart"/>
      <w:r w:rsidRPr="00053B49">
        <w:rPr>
          <w:rFonts w:ascii="Arial" w:eastAsia="Times New Roman" w:hAnsi="Arial" w:cs="Arial"/>
          <w:lang w:eastAsia="ja-JP"/>
        </w:rPr>
        <w:t>platform.h</w:t>
      </w:r>
      <w:proofErr w:type="spellEnd"/>
      <w:r w:rsidRPr="00053B49">
        <w:rPr>
          <w:rFonts w:ascii="Arial" w:eastAsia="Times New Roman" w:hAnsi="Arial" w:cs="Arial"/>
          <w:lang w:eastAsia="ja-JP"/>
        </w:rPr>
        <w:t>” file within the “platforms/</w:t>
      </w:r>
      <w:proofErr w:type="spellStart"/>
      <w:r w:rsidRPr="00053B49">
        <w:rPr>
          <w:rFonts w:ascii="Arial" w:eastAsia="Times New Roman" w:hAnsi="Arial" w:cs="Arial"/>
          <w:lang w:eastAsia="ja-JP"/>
        </w:rPr>
        <w:t>Quicksilver_EVL</w:t>
      </w:r>
      <w:proofErr w:type="spellEnd"/>
      <w:r w:rsidRPr="00053B49">
        <w:rPr>
          <w:rFonts w:ascii="Arial" w:eastAsia="Times New Roman" w:hAnsi="Arial" w:cs="Arial"/>
          <w:lang w:eastAsia="ja-JP"/>
        </w:rPr>
        <w:t xml:space="preserve">” files by changing the targeted UART on the </w:t>
      </w:r>
      <w:proofErr w:type="spellStart"/>
      <w:r w:rsidRPr="00053B49">
        <w:rPr>
          <w:rFonts w:ascii="Arial" w:eastAsia="Times New Roman" w:hAnsi="Arial" w:cs="Arial"/>
          <w:lang w:eastAsia="ja-JP"/>
        </w:rPr>
        <w:t>Quicksilver_EVL</w:t>
      </w:r>
      <w:proofErr w:type="spellEnd"/>
      <w:r w:rsidRPr="00053B49">
        <w:rPr>
          <w:rFonts w:ascii="Arial" w:eastAsia="Times New Roman" w:hAnsi="Arial" w:cs="Arial"/>
          <w:lang w:eastAsia="ja-JP"/>
        </w:rPr>
        <w:t xml:space="preserve"> kit from UART_1 to UART_2</w:t>
      </w:r>
    </w:p>
    <w:p w14:paraId="49AA05EA"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Change STDIO_UART from WICED_UART_1 to WICED_UART_2.</w:t>
      </w:r>
    </w:p>
    <w:p w14:paraId="1AB1BFF8" w14:textId="77777777" w:rsidR="00452769" w:rsidRDefault="00452769" w:rsidP="00452769">
      <w:pPr>
        <w:rPr>
          <w:rFonts w:ascii="Arial" w:hAnsi="Arial" w:cs="Arial"/>
          <w:lang w:eastAsia="ja-JP"/>
        </w:rPr>
      </w:pPr>
    </w:p>
    <w:p w14:paraId="301E5E64" w14:textId="77777777" w:rsidR="00452769" w:rsidRPr="00F45B30" w:rsidRDefault="00452769" w:rsidP="00452769">
      <w:pPr>
        <w:rPr>
          <w:rFonts w:ascii="Arial" w:hAnsi="Arial" w:cs="Arial"/>
          <w:lang w:eastAsia="ja-JP"/>
        </w:rPr>
      </w:pPr>
      <w:r>
        <w:rPr>
          <w:rFonts w:ascii="Arial" w:hAnsi="Arial" w:cs="Arial"/>
          <w:lang w:eastAsia="ja-JP"/>
        </w:rPr>
        <w:t>NOTE: If you create a new platform file for the modification above, you’ll need to also modify the SNIP OTA2_EXTRACT to accept the new platform name as a VALID PLATFORM</w:t>
      </w:r>
    </w:p>
    <w:p w14:paraId="1817FF3E" w14:textId="77777777" w:rsidR="00452769" w:rsidRPr="00E87421" w:rsidRDefault="00452769" w:rsidP="00452769">
      <w:pPr>
        <w:rPr>
          <w:rFonts w:ascii="Arial" w:hAnsi="Arial" w:cs="Arial"/>
          <w:lang w:eastAsia="ja-JP"/>
        </w:rPr>
      </w:pPr>
    </w:p>
    <w:p w14:paraId="6BA7A9FD" w14:textId="77777777" w:rsidR="00452769" w:rsidRDefault="00452769" w:rsidP="00452769">
      <w:pPr>
        <w:pStyle w:val="ListParagraph"/>
        <w:numPr>
          <w:ilvl w:val="0"/>
          <w:numId w:val="24"/>
        </w:numPr>
        <w:contextualSpacing w:val="0"/>
        <w:rPr>
          <w:rFonts w:ascii="Arial" w:eastAsia="Times New Roman" w:hAnsi="Arial" w:cs="Arial"/>
          <w:lang w:eastAsia="ja-JP"/>
        </w:rPr>
      </w:pPr>
      <w:r>
        <w:rPr>
          <w:rFonts w:ascii="Arial" w:eastAsia="Times New Roman" w:hAnsi="Arial" w:cs="Arial"/>
          <w:lang w:eastAsia="ja-JP"/>
        </w:rPr>
        <w:t>Within WICED, modify the “</w:t>
      </w:r>
      <w:proofErr w:type="spellStart"/>
      <w:r>
        <w:rPr>
          <w:rFonts w:ascii="Arial" w:eastAsia="Times New Roman" w:hAnsi="Arial" w:cs="Arial"/>
          <w:lang w:eastAsia="ja-JP"/>
        </w:rPr>
        <w:t>os_wrapper_wiced.c</w:t>
      </w:r>
      <w:proofErr w:type="spellEnd"/>
      <w:r>
        <w:rPr>
          <w:rFonts w:ascii="Arial" w:eastAsia="Times New Roman" w:hAnsi="Arial" w:cs="Arial"/>
          <w:lang w:eastAsia="ja-JP"/>
        </w:rPr>
        <w:t>” file within the “apps/test/</w:t>
      </w:r>
      <w:proofErr w:type="spellStart"/>
      <w:r>
        <w:rPr>
          <w:rFonts w:ascii="Arial" w:eastAsia="Times New Roman" w:hAnsi="Arial" w:cs="Arial"/>
          <w:lang w:eastAsia="ja-JP"/>
        </w:rPr>
        <w:t>at_cmd</w:t>
      </w:r>
      <w:proofErr w:type="spellEnd"/>
      <w:r>
        <w:rPr>
          <w:rFonts w:ascii="Arial" w:eastAsia="Times New Roman" w:hAnsi="Arial" w:cs="Arial"/>
          <w:lang w:eastAsia="ja-JP"/>
        </w:rPr>
        <w:t xml:space="preserve">” folder. Disable flow control and change </w:t>
      </w:r>
      <w:proofErr w:type="spellStart"/>
      <w:r>
        <w:rPr>
          <w:rFonts w:ascii="Arial" w:eastAsia="Times New Roman" w:hAnsi="Arial" w:cs="Arial"/>
          <w:lang w:eastAsia="ja-JP"/>
        </w:rPr>
        <w:t>baudrate</w:t>
      </w:r>
      <w:proofErr w:type="spellEnd"/>
    </w:p>
    <w:p w14:paraId="1A313F28"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Change UART_BAUDRATE_3M_ENABLE from 1 to 0.</w:t>
      </w:r>
    </w:p>
    <w:p w14:paraId="6E5098E7"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 xml:space="preserve">Change </w:t>
      </w:r>
      <w:proofErr w:type="spellStart"/>
      <w:r>
        <w:rPr>
          <w:rFonts w:ascii="Arial" w:hAnsi="Arial" w:cs="Arial"/>
          <w:lang w:eastAsia="ja-JP"/>
        </w:rPr>
        <w:t>uart_console_config_atcmd.flow_control</w:t>
      </w:r>
      <w:proofErr w:type="spellEnd"/>
      <w:r>
        <w:rPr>
          <w:rFonts w:ascii="Arial" w:hAnsi="Arial" w:cs="Arial"/>
          <w:lang w:eastAsia="ja-JP"/>
        </w:rPr>
        <w:t xml:space="preserve"> to FLOW_CONTROL_DISABLED.</w:t>
      </w:r>
    </w:p>
    <w:p w14:paraId="2506B8AD" w14:textId="77777777" w:rsidR="00452769" w:rsidRPr="00895C28" w:rsidRDefault="00452769" w:rsidP="00452769">
      <w:pPr>
        <w:rPr>
          <w:rFonts w:ascii="Arial" w:hAnsi="Arial" w:cs="Arial"/>
          <w:lang w:eastAsia="ja-JP"/>
        </w:rPr>
      </w:pPr>
    </w:p>
    <w:p w14:paraId="0DE787E9" w14:textId="77777777" w:rsidR="00452769" w:rsidRDefault="00452769" w:rsidP="00452769">
      <w:pPr>
        <w:pStyle w:val="ListParagraph"/>
        <w:numPr>
          <w:ilvl w:val="0"/>
          <w:numId w:val="24"/>
        </w:numPr>
        <w:contextualSpacing w:val="0"/>
        <w:rPr>
          <w:rFonts w:ascii="Arial" w:eastAsia="Times New Roman" w:hAnsi="Arial" w:cs="Arial"/>
          <w:lang w:eastAsia="ja-JP"/>
        </w:rPr>
      </w:pPr>
      <w:r>
        <w:rPr>
          <w:rFonts w:ascii="Arial" w:eastAsia="Times New Roman" w:hAnsi="Arial" w:cs="Arial"/>
          <w:lang w:eastAsia="ja-JP"/>
        </w:rPr>
        <w:lastRenderedPageBreak/>
        <w:t>Within WICED, modify the “</w:t>
      </w:r>
      <w:proofErr w:type="spellStart"/>
      <w:r>
        <w:rPr>
          <w:rFonts w:ascii="Arial" w:eastAsia="Times New Roman" w:hAnsi="Arial" w:cs="Arial"/>
          <w:lang w:eastAsia="ja-JP"/>
        </w:rPr>
        <w:t>wiced_init.c</w:t>
      </w:r>
      <w:proofErr w:type="spellEnd"/>
      <w:r>
        <w:rPr>
          <w:rFonts w:ascii="Arial" w:eastAsia="Times New Roman" w:hAnsi="Arial" w:cs="Arial"/>
          <w:lang w:eastAsia="ja-JP"/>
        </w:rPr>
        <w:t>” file within the “apps/test/</w:t>
      </w:r>
      <w:proofErr w:type="spellStart"/>
      <w:r>
        <w:rPr>
          <w:rFonts w:ascii="Arial" w:eastAsia="Times New Roman" w:hAnsi="Arial" w:cs="Arial"/>
          <w:lang w:eastAsia="ja-JP"/>
        </w:rPr>
        <w:t>at_cmd</w:t>
      </w:r>
      <w:proofErr w:type="spellEnd"/>
      <w:r>
        <w:rPr>
          <w:rFonts w:ascii="Arial" w:eastAsia="Times New Roman" w:hAnsi="Arial" w:cs="Arial"/>
          <w:lang w:eastAsia="ja-JP"/>
        </w:rPr>
        <w:t>” folder. Exchange STDIO UART and AT command UART</w:t>
      </w:r>
    </w:p>
    <w:p w14:paraId="0655BEEE" w14:textId="77777777" w:rsidR="00452769" w:rsidRDefault="00452769" w:rsidP="00452769">
      <w:pPr>
        <w:pStyle w:val="ListParagraph"/>
        <w:numPr>
          <w:ilvl w:val="1"/>
          <w:numId w:val="24"/>
        </w:numPr>
        <w:contextualSpacing w:val="0"/>
        <w:rPr>
          <w:rFonts w:ascii="Arial" w:hAnsi="Arial" w:cs="Arial"/>
          <w:lang w:eastAsia="ja-JP"/>
        </w:rPr>
      </w:pPr>
      <w:r>
        <w:rPr>
          <w:rFonts w:ascii="Arial" w:hAnsi="Arial" w:cs="Arial"/>
          <w:lang w:eastAsia="ja-JP"/>
        </w:rPr>
        <w:t xml:space="preserve">Change variable </w:t>
      </w:r>
      <w:proofErr w:type="spellStart"/>
      <w:r>
        <w:rPr>
          <w:rFonts w:ascii="Arial" w:hAnsi="Arial" w:cs="Arial"/>
          <w:lang w:eastAsia="ja-JP"/>
        </w:rPr>
        <w:t>wiced_uart</w:t>
      </w:r>
      <w:proofErr w:type="spellEnd"/>
      <w:r>
        <w:rPr>
          <w:rFonts w:ascii="Arial" w:hAnsi="Arial" w:cs="Arial"/>
          <w:lang w:eastAsia="ja-JP"/>
        </w:rPr>
        <w:t xml:space="preserve"> in </w:t>
      </w:r>
      <w:proofErr w:type="spellStart"/>
      <w:r>
        <w:rPr>
          <w:rFonts w:ascii="Arial" w:hAnsi="Arial" w:cs="Arial"/>
          <w:lang w:eastAsia="ja-JP"/>
        </w:rPr>
        <w:t>wiced_init.c</w:t>
      </w:r>
      <w:proofErr w:type="spellEnd"/>
      <w:r>
        <w:rPr>
          <w:rFonts w:ascii="Arial" w:hAnsi="Arial" w:cs="Arial"/>
          <w:lang w:eastAsia="ja-JP"/>
        </w:rPr>
        <w:t xml:space="preserve"> from WICED_UART_2 to WICED_UART_1.</w:t>
      </w:r>
    </w:p>
    <w:p w14:paraId="228A564D" w14:textId="77777777" w:rsidR="00452769" w:rsidRDefault="00452769" w:rsidP="00452769">
      <w:pPr>
        <w:rPr>
          <w:rFonts w:ascii="Arial" w:hAnsi="Arial" w:cs="Arial"/>
          <w:lang w:eastAsia="ja-JP"/>
        </w:rPr>
      </w:pPr>
    </w:p>
    <w:p w14:paraId="301D9766" w14:textId="77777777" w:rsidR="00452769" w:rsidRDefault="00452769" w:rsidP="00452769">
      <w:pPr>
        <w:rPr>
          <w:rFonts w:ascii="Arial" w:hAnsi="Arial" w:cs="Arial"/>
          <w:lang w:eastAsia="ja-JP"/>
        </w:rPr>
      </w:pPr>
      <w:r>
        <w:rPr>
          <w:rFonts w:ascii="Arial" w:hAnsi="Arial" w:cs="Arial"/>
          <w:lang w:eastAsia="ja-JP"/>
        </w:rPr>
        <w:t xml:space="preserve">Below is differences for three files modified: </w:t>
      </w:r>
      <w:proofErr w:type="spellStart"/>
      <w:r>
        <w:rPr>
          <w:rFonts w:ascii="Arial" w:hAnsi="Arial" w:cs="Arial"/>
          <w:lang w:eastAsia="ja-JP"/>
        </w:rPr>
        <w:t>platform.h</w:t>
      </w:r>
      <w:proofErr w:type="spellEnd"/>
      <w:r>
        <w:rPr>
          <w:rFonts w:ascii="Arial" w:hAnsi="Arial" w:cs="Arial"/>
          <w:lang w:eastAsia="ja-JP"/>
        </w:rPr>
        <w:t xml:space="preserve">, </w:t>
      </w:r>
      <w:proofErr w:type="spellStart"/>
      <w:r>
        <w:rPr>
          <w:rFonts w:ascii="Arial" w:hAnsi="Arial" w:cs="Arial"/>
          <w:lang w:eastAsia="ja-JP"/>
        </w:rPr>
        <w:t>os_wrapper_wiced.c</w:t>
      </w:r>
      <w:proofErr w:type="spellEnd"/>
      <w:r>
        <w:rPr>
          <w:rFonts w:ascii="Arial" w:hAnsi="Arial" w:cs="Arial"/>
          <w:lang w:eastAsia="ja-JP"/>
        </w:rPr>
        <w:t xml:space="preserve">, </w:t>
      </w:r>
      <w:proofErr w:type="spellStart"/>
      <w:r>
        <w:rPr>
          <w:rFonts w:ascii="Arial" w:hAnsi="Arial" w:cs="Arial"/>
          <w:lang w:eastAsia="ja-JP"/>
        </w:rPr>
        <w:t>wiced_init.c</w:t>
      </w:r>
      <w:proofErr w:type="spellEnd"/>
    </w:p>
    <w:tbl>
      <w:tblPr>
        <w:tblW w:w="0" w:type="auto"/>
        <w:tblCellMar>
          <w:left w:w="0" w:type="dxa"/>
          <w:right w:w="0" w:type="dxa"/>
        </w:tblCellMar>
        <w:tblLook w:val="04A0" w:firstRow="1" w:lastRow="0" w:firstColumn="1" w:lastColumn="0" w:noHBand="0" w:noVBand="1"/>
      </w:tblPr>
      <w:tblGrid>
        <w:gridCol w:w="9340"/>
      </w:tblGrid>
      <w:tr w:rsidR="00452769" w14:paraId="09A2CBEB" w14:textId="77777777" w:rsidTr="00053B49">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45EC35" w14:textId="77777777" w:rsidR="00452769" w:rsidRDefault="00452769" w:rsidP="00053B49">
            <w:pPr>
              <w:rPr>
                <w:rFonts w:ascii="MS Gothic" w:eastAsia="MS Gothic" w:hAnsi="MS Gothic" w:cs="Calibri"/>
                <w:sz w:val="24"/>
                <w:szCs w:val="24"/>
              </w:rPr>
            </w:pPr>
            <w:r>
              <w:rPr>
                <w:rFonts w:ascii="MS Gothic" w:eastAsia="MS Gothic" w:hAnsi="MS Gothic" w:hint="eastAsia"/>
                <w:sz w:val="24"/>
                <w:szCs w:val="24"/>
              </w:rPr>
              <w:t>--- platforms/</w:t>
            </w:r>
            <w:proofErr w:type="spellStart"/>
            <w:r>
              <w:rPr>
                <w:rFonts w:ascii="MS Gothic" w:eastAsia="MS Gothic" w:hAnsi="MS Gothic" w:hint="eastAsia"/>
                <w:sz w:val="24"/>
                <w:szCs w:val="24"/>
              </w:rPr>
              <w:t>Quicksilver_EVL</w:t>
            </w:r>
            <w:proofErr w:type="spellEnd"/>
            <w:r>
              <w:rPr>
                <w:rFonts w:ascii="MS Gothic" w:eastAsia="MS Gothic" w:hAnsi="MS Gothic" w:hint="eastAsia"/>
                <w:sz w:val="24"/>
                <w:szCs w:val="24"/>
              </w:rPr>
              <w:t>/</w:t>
            </w:r>
            <w:proofErr w:type="spellStart"/>
            <w:r>
              <w:rPr>
                <w:rFonts w:ascii="MS Gothic" w:eastAsia="MS Gothic" w:hAnsi="MS Gothic" w:hint="eastAsia"/>
                <w:sz w:val="24"/>
                <w:szCs w:val="24"/>
              </w:rPr>
              <w:t>platform.h</w:t>
            </w:r>
            <w:proofErr w:type="spellEnd"/>
            <w:r>
              <w:rPr>
                <w:rFonts w:ascii="MS Gothic" w:eastAsia="MS Gothic" w:hAnsi="MS Gothic" w:hint="eastAsia"/>
                <w:sz w:val="24"/>
                <w:szCs w:val="24"/>
              </w:rPr>
              <w:t>      Mon Aug 23 18:56:54 2021</w:t>
            </w:r>
          </w:p>
          <w:p w14:paraId="6783AA62"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platforms/</w:t>
            </w:r>
            <w:proofErr w:type="spellStart"/>
            <w:r>
              <w:rPr>
                <w:rFonts w:ascii="MS Gothic" w:eastAsia="MS Gothic" w:hAnsi="MS Gothic" w:hint="eastAsia"/>
                <w:sz w:val="24"/>
                <w:szCs w:val="24"/>
              </w:rPr>
              <w:t>Quicksilver_EVL</w:t>
            </w:r>
            <w:proofErr w:type="spellEnd"/>
            <w:r>
              <w:rPr>
                <w:rFonts w:ascii="MS Gothic" w:eastAsia="MS Gothic" w:hAnsi="MS Gothic" w:hint="eastAsia"/>
                <w:sz w:val="24"/>
                <w:szCs w:val="24"/>
              </w:rPr>
              <w:t>/</w:t>
            </w:r>
            <w:proofErr w:type="spellStart"/>
            <w:r>
              <w:rPr>
                <w:rFonts w:ascii="MS Gothic" w:eastAsia="MS Gothic" w:hAnsi="MS Gothic" w:hint="eastAsia"/>
                <w:sz w:val="24"/>
                <w:szCs w:val="24"/>
              </w:rPr>
              <w:t>platform.h</w:t>
            </w:r>
            <w:proofErr w:type="spellEnd"/>
            <w:r>
              <w:rPr>
                <w:rFonts w:ascii="MS Gothic" w:eastAsia="MS Gothic" w:hAnsi="MS Gothic" w:hint="eastAsia"/>
                <w:sz w:val="24"/>
                <w:szCs w:val="24"/>
              </w:rPr>
              <w:t>      Mon Aug 23 18:57:27 2021</w:t>
            </w:r>
          </w:p>
          <w:p w14:paraId="412C58A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-52,7 +52,8 @@</w:t>
            </w:r>
          </w:p>
          <w:p w14:paraId="5D50E8F6"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#ifdef PLATFORM_WL_UART_ENABLED</w:t>
            </w:r>
          </w:p>
          <w:p w14:paraId="0406025B"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STDIO_UART  ( WICED_UART_3 )</w:t>
            </w:r>
          </w:p>
          <w:p w14:paraId="7595207E"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#else</w:t>
            </w:r>
          </w:p>
          <w:p w14:paraId="750C6DE4"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STDIO_UART  ( WICED_UART_1 )</w:t>
            </w:r>
          </w:p>
          <w:p w14:paraId="78E0C83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STDIO_UART  ( WICED_UART_2 )</w:t>
            </w:r>
          </w:p>
          <w:p w14:paraId="626E316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 /* PLATFORM_WL_UART_ENABLED */</w:t>
            </w:r>
          </w:p>
          <w:p w14:paraId="386A68FB" w14:textId="77777777" w:rsidR="00452769" w:rsidRDefault="00452769" w:rsidP="00053B49">
            <w:pPr>
              <w:rPr>
                <w:rFonts w:ascii="MS Gothic" w:eastAsia="MS Gothic" w:hAnsi="MS Gothic"/>
                <w:sz w:val="24"/>
                <w:szCs w:val="24"/>
              </w:rPr>
            </w:pPr>
          </w:p>
          <w:p w14:paraId="654A24DF"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
          <w:p w14:paraId="687567FC"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w:t>
            </w:r>
            <w:proofErr w:type="spellStart"/>
            <w:r>
              <w:rPr>
                <w:rFonts w:ascii="MS Gothic" w:eastAsia="MS Gothic" w:hAnsi="MS Gothic" w:hint="eastAsia"/>
                <w:sz w:val="24"/>
                <w:szCs w:val="24"/>
              </w:rPr>
              <w:t>at_cmd</w:t>
            </w:r>
            <w:proofErr w:type="spellEnd"/>
            <w:r>
              <w:rPr>
                <w:rFonts w:ascii="MS Gothic" w:eastAsia="MS Gothic" w:hAnsi="MS Gothic" w:hint="eastAsia"/>
                <w:sz w:val="24"/>
                <w:szCs w:val="24"/>
              </w:rPr>
              <w:t>/</w:t>
            </w:r>
            <w:proofErr w:type="spellStart"/>
            <w:r>
              <w:rPr>
                <w:rFonts w:ascii="MS Gothic" w:eastAsia="MS Gothic" w:hAnsi="MS Gothic" w:hint="eastAsia"/>
                <w:sz w:val="24"/>
                <w:szCs w:val="24"/>
              </w:rPr>
              <w:t>os_wrapper_wiced.c</w:t>
            </w:r>
            <w:proofErr w:type="spellEnd"/>
            <w:r>
              <w:rPr>
                <w:rFonts w:ascii="MS Gothic" w:eastAsia="MS Gothic" w:hAnsi="MS Gothic" w:hint="eastAsia"/>
                <w:sz w:val="24"/>
                <w:szCs w:val="24"/>
              </w:rPr>
              <w:t>       Fri Aug 20 11:23:44 2021</w:t>
            </w:r>
          </w:p>
          <w:p w14:paraId="7B231AB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w:t>
            </w:r>
            <w:proofErr w:type="spellStart"/>
            <w:r>
              <w:rPr>
                <w:rFonts w:ascii="MS Gothic" w:eastAsia="MS Gothic" w:hAnsi="MS Gothic" w:hint="eastAsia"/>
                <w:sz w:val="24"/>
                <w:szCs w:val="24"/>
              </w:rPr>
              <w:t>at_cmd</w:t>
            </w:r>
            <w:proofErr w:type="spellEnd"/>
            <w:r>
              <w:rPr>
                <w:rFonts w:ascii="MS Gothic" w:eastAsia="MS Gothic" w:hAnsi="MS Gothic" w:hint="eastAsia"/>
                <w:sz w:val="24"/>
                <w:szCs w:val="24"/>
              </w:rPr>
              <w:t>/</w:t>
            </w:r>
            <w:proofErr w:type="spellStart"/>
            <w:r>
              <w:rPr>
                <w:rFonts w:ascii="MS Gothic" w:eastAsia="MS Gothic" w:hAnsi="MS Gothic" w:hint="eastAsia"/>
                <w:sz w:val="24"/>
                <w:szCs w:val="24"/>
              </w:rPr>
              <w:t>os_wrapper_wiced.c</w:t>
            </w:r>
            <w:proofErr w:type="spellEnd"/>
            <w:r>
              <w:rPr>
                <w:rFonts w:ascii="MS Gothic" w:eastAsia="MS Gothic" w:hAnsi="MS Gothic" w:hint="eastAsia"/>
                <w:sz w:val="24"/>
                <w:szCs w:val="24"/>
              </w:rPr>
              <w:t>       Mon Aug 23 18:54:19 2021</w:t>
            </w:r>
          </w:p>
          <w:p w14:paraId="0CC5CFF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-49,7 +49,7 @@</w:t>
            </w:r>
          </w:p>
          <w:p w14:paraId="1BC790E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w:t>
            </w:r>
          </w:p>
          <w:p w14:paraId="520E5F1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                      Macros</w:t>
            </w:r>
          </w:p>
          <w:p w14:paraId="0C6283D2"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
          <w:p w14:paraId="3A67C4F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UART_BAUDRATE_3M_ENABLE   (1)</w:t>
            </w:r>
          </w:p>
          <w:p w14:paraId="39FB072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+#define UART_BAUDRATE_3M_ENABLE   (0)</w:t>
            </w:r>
          </w:p>
          <w:p w14:paraId="6E4D2B97" w14:textId="77777777" w:rsidR="00452769" w:rsidRDefault="00452769" w:rsidP="00053B49">
            <w:pPr>
              <w:rPr>
                <w:rFonts w:ascii="MS Gothic" w:eastAsia="MS Gothic" w:hAnsi="MS Gothic"/>
                <w:sz w:val="24"/>
                <w:szCs w:val="24"/>
              </w:rPr>
            </w:pPr>
          </w:p>
          <w:p w14:paraId="218E3F5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
          <w:p w14:paraId="691F927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                    Constants</w:t>
            </w:r>
          </w:p>
          <w:p w14:paraId="7B43A89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-114,7 +114,8 @@</w:t>
            </w:r>
          </w:p>
          <w:p w14:paraId="6DA87BC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#if defined(PLATFORM_1LD)</w:t>
            </w:r>
          </w:p>
          <w:p w14:paraId="73A08A87"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roofErr w:type="spellStart"/>
            <w:r>
              <w:rPr>
                <w:rFonts w:ascii="MS Gothic" w:eastAsia="MS Gothic" w:hAnsi="MS Gothic" w:hint="eastAsia"/>
                <w:sz w:val="24"/>
                <w:szCs w:val="24"/>
              </w:rPr>
              <w:t>flow_control</w:t>
            </w:r>
            <w:proofErr w:type="spellEnd"/>
            <w:r>
              <w:rPr>
                <w:rFonts w:ascii="MS Gothic" w:eastAsia="MS Gothic" w:hAnsi="MS Gothic" w:hint="eastAsia"/>
                <w:sz w:val="24"/>
                <w:szCs w:val="24"/>
              </w:rPr>
              <w:t xml:space="preserve"> = FLOW_CONTROL_DISABLED,</w:t>
            </w:r>
          </w:p>
          <w:p w14:paraId="70EF6124"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#else</w:t>
            </w:r>
          </w:p>
          <w:p w14:paraId="2A6E84E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roofErr w:type="spellStart"/>
            <w:r>
              <w:rPr>
                <w:rFonts w:ascii="MS Gothic" w:eastAsia="MS Gothic" w:hAnsi="MS Gothic" w:hint="eastAsia"/>
                <w:sz w:val="24"/>
                <w:szCs w:val="24"/>
              </w:rPr>
              <w:t>flow_control</w:t>
            </w:r>
            <w:proofErr w:type="spellEnd"/>
            <w:r>
              <w:rPr>
                <w:rFonts w:ascii="MS Gothic" w:eastAsia="MS Gothic" w:hAnsi="MS Gothic" w:hint="eastAsia"/>
                <w:sz w:val="24"/>
                <w:szCs w:val="24"/>
              </w:rPr>
              <w:t xml:space="preserve"> = FLOW_CONTROL_CTS_RTS,</w:t>
            </w:r>
          </w:p>
          <w:p w14:paraId="6CEDA89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w:t>
            </w:r>
            <w:proofErr w:type="spellStart"/>
            <w:r>
              <w:rPr>
                <w:rFonts w:ascii="MS Gothic" w:eastAsia="MS Gothic" w:hAnsi="MS Gothic" w:hint="eastAsia"/>
                <w:sz w:val="24"/>
                <w:szCs w:val="24"/>
              </w:rPr>
              <w:t>flow_control</w:t>
            </w:r>
            <w:proofErr w:type="spellEnd"/>
            <w:r>
              <w:rPr>
                <w:rFonts w:ascii="MS Gothic" w:eastAsia="MS Gothic" w:hAnsi="MS Gothic" w:hint="eastAsia"/>
                <w:sz w:val="24"/>
                <w:szCs w:val="24"/>
              </w:rPr>
              <w:t xml:space="preserve"> = FLOW_CONTROL_DISABLED,</w:t>
            </w:r>
          </w:p>
          <w:p w14:paraId="7469DA22"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1BE2419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51FA0ADA"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w:t>
            </w:r>
          </w:p>
          <w:p w14:paraId="007F295C"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w:t>
            </w:r>
            <w:proofErr w:type="spellStart"/>
            <w:r>
              <w:rPr>
                <w:rFonts w:ascii="MS Gothic" w:eastAsia="MS Gothic" w:hAnsi="MS Gothic" w:hint="eastAsia"/>
                <w:sz w:val="24"/>
                <w:szCs w:val="24"/>
              </w:rPr>
              <w:t>at_cmd</w:t>
            </w:r>
            <w:proofErr w:type="spellEnd"/>
            <w:r>
              <w:rPr>
                <w:rFonts w:ascii="MS Gothic" w:eastAsia="MS Gothic" w:hAnsi="MS Gothic" w:hint="eastAsia"/>
                <w:sz w:val="24"/>
                <w:szCs w:val="24"/>
              </w:rPr>
              <w:t>/</w:t>
            </w:r>
            <w:proofErr w:type="spellStart"/>
            <w:r>
              <w:rPr>
                <w:rFonts w:ascii="MS Gothic" w:eastAsia="MS Gothic" w:hAnsi="MS Gothic" w:hint="eastAsia"/>
                <w:sz w:val="24"/>
                <w:szCs w:val="24"/>
              </w:rPr>
              <w:t>wiced_init.c</w:t>
            </w:r>
            <w:proofErr w:type="spellEnd"/>
            <w:r>
              <w:rPr>
                <w:rFonts w:ascii="MS Gothic" w:eastAsia="MS Gothic" w:hAnsi="MS Gothic" w:hint="eastAsia"/>
                <w:sz w:val="24"/>
                <w:szCs w:val="24"/>
              </w:rPr>
              <w:t>     Thu Jun 11 12:39:54 2020</w:t>
            </w:r>
          </w:p>
          <w:p w14:paraId="296271EF"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apps/test/</w:t>
            </w:r>
            <w:proofErr w:type="spellStart"/>
            <w:r>
              <w:rPr>
                <w:rFonts w:ascii="MS Gothic" w:eastAsia="MS Gothic" w:hAnsi="MS Gothic" w:hint="eastAsia"/>
                <w:sz w:val="24"/>
                <w:szCs w:val="24"/>
              </w:rPr>
              <w:t>at_cmd</w:t>
            </w:r>
            <w:proofErr w:type="spellEnd"/>
            <w:r>
              <w:rPr>
                <w:rFonts w:ascii="MS Gothic" w:eastAsia="MS Gothic" w:hAnsi="MS Gothic" w:hint="eastAsia"/>
                <w:sz w:val="24"/>
                <w:szCs w:val="24"/>
              </w:rPr>
              <w:t>/</w:t>
            </w:r>
            <w:proofErr w:type="spellStart"/>
            <w:r>
              <w:rPr>
                <w:rFonts w:ascii="MS Gothic" w:eastAsia="MS Gothic" w:hAnsi="MS Gothic" w:hint="eastAsia"/>
                <w:sz w:val="24"/>
                <w:szCs w:val="24"/>
              </w:rPr>
              <w:t>wiced_init.c</w:t>
            </w:r>
            <w:proofErr w:type="spellEnd"/>
            <w:r>
              <w:rPr>
                <w:rFonts w:ascii="MS Gothic" w:eastAsia="MS Gothic" w:hAnsi="MS Gothic" w:hint="eastAsia"/>
                <w:sz w:val="24"/>
                <w:szCs w:val="24"/>
              </w:rPr>
              <w:t>     Mon Aug 23 18:58:32 2021</w:t>
            </w:r>
          </w:p>
          <w:p w14:paraId="40B9AA8D"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-89,7 +89,8 @@</w:t>
            </w:r>
          </w:p>
          <w:p w14:paraId="2DD0C891"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#if defined(PLATFORM_1LD)</w:t>
            </w:r>
          </w:p>
          <w:p w14:paraId="3DAB1CAC"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xml:space="preserve">       </w:t>
            </w:r>
            <w:proofErr w:type="spellStart"/>
            <w:r>
              <w:rPr>
                <w:rFonts w:ascii="MS Gothic" w:eastAsia="MS Gothic" w:hAnsi="MS Gothic" w:hint="eastAsia"/>
                <w:sz w:val="24"/>
                <w:szCs w:val="24"/>
              </w:rPr>
              <w:t>wiced_uart_t</w:t>
            </w:r>
            <w:proofErr w:type="spellEnd"/>
            <w:r>
              <w:rPr>
                <w:rFonts w:ascii="MS Gothic" w:eastAsia="MS Gothic" w:hAnsi="MS Gothic" w:hint="eastAsia"/>
                <w:sz w:val="24"/>
                <w:szCs w:val="24"/>
              </w:rPr>
              <w:t xml:space="preserve"> </w:t>
            </w:r>
            <w:proofErr w:type="spellStart"/>
            <w:r>
              <w:rPr>
                <w:rFonts w:ascii="MS Gothic" w:eastAsia="MS Gothic" w:hAnsi="MS Gothic" w:hint="eastAsia"/>
                <w:sz w:val="24"/>
                <w:szCs w:val="24"/>
              </w:rPr>
              <w:t>wiced_uart</w:t>
            </w:r>
            <w:proofErr w:type="spellEnd"/>
            <w:r>
              <w:rPr>
                <w:rFonts w:ascii="MS Gothic" w:eastAsia="MS Gothic" w:hAnsi="MS Gothic" w:hint="eastAsia"/>
                <w:sz w:val="24"/>
                <w:szCs w:val="24"/>
              </w:rPr>
              <w:t xml:space="preserve"> = WICED_UART_1;</w:t>
            </w:r>
          </w:p>
          <w:p w14:paraId="6877BC96"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#else</w:t>
            </w:r>
          </w:p>
          <w:p w14:paraId="548AB8FB"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lastRenderedPageBreak/>
              <w:t xml:space="preserve">-       </w:t>
            </w:r>
            <w:proofErr w:type="spellStart"/>
            <w:r>
              <w:rPr>
                <w:rFonts w:ascii="MS Gothic" w:eastAsia="MS Gothic" w:hAnsi="MS Gothic" w:hint="eastAsia"/>
                <w:sz w:val="24"/>
                <w:szCs w:val="24"/>
              </w:rPr>
              <w:t>wiced_uart_t</w:t>
            </w:r>
            <w:proofErr w:type="spellEnd"/>
            <w:r>
              <w:rPr>
                <w:rFonts w:ascii="MS Gothic" w:eastAsia="MS Gothic" w:hAnsi="MS Gothic" w:hint="eastAsia"/>
                <w:sz w:val="24"/>
                <w:szCs w:val="24"/>
              </w:rPr>
              <w:t xml:space="preserve"> </w:t>
            </w:r>
            <w:proofErr w:type="spellStart"/>
            <w:r>
              <w:rPr>
                <w:rFonts w:ascii="MS Gothic" w:eastAsia="MS Gothic" w:hAnsi="MS Gothic" w:hint="eastAsia"/>
                <w:sz w:val="24"/>
                <w:szCs w:val="24"/>
              </w:rPr>
              <w:t>wiced_uart</w:t>
            </w:r>
            <w:proofErr w:type="spellEnd"/>
            <w:r>
              <w:rPr>
                <w:rFonts w:ascii="MS Gothic" w:eastAsia="MS Gothic" w:hAnsi="MS Gothic" w:hint="eastAsia"/>
                <w:sz w:val="24"/>
                <w:szCs w:val="24"/>
              </w:rPr>
              <w:t xml:space="preserve"> = WICED_UART_2;</w:t>
            </w:r>
          </w:p>
          <w:p w14:paraId="68E76400"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 xml:space="preserve">+       </w:t>
            </w:r>
            <w:proofErr w:type="spellStart"/>
            <w:r>
              <w:rPr>
                <w:rFonts w:ascii="MS Gothic" w:eastAsia="MS Gothic" w:hAnsi="MS Gothic" w:hint="eastAsia"/>
                <w:sz w:val="24"/>
                <w:szCs w:val="24"/>
              </w:rPr>
              <w:t>wiced_uart_t</w:t>
            </w:r>
            <w:proofErr w:type="spellEnd"/>
            <w:r>
              <w:rPr>
                <w:rFonts w:ascii="MS Gothic" w:eastAsia="MS Gothic" w:hAnsi="MS Gothic" w:hint="eastAsia"/>
                <w:sz w:val="24"/>
                <w:szCs w:val="24"/>
              </w:rPr>
              <w:t xml:space="preserve"> </w:t>
            </w:r>
            <w:proofErr w:type="spellStart"/>
            <w:r>
              <w:rPr>
                <w:rFonts w:ascii="MS Gothic" w:eastAsia="MS Gothic" w:hAnsi="MS Gothic" w:hint="eastAsia"/>
                <w:sz w:val="24"/>
                <w:szCs w:val="24"/>
              </w:rPr>
              <w:t>wiced_uart</w:t>
            </w:r>
            <w:proofErr w:type="spellEnd"/>
            <w:r>
              <w:rPr>
                <w:rFonts w:ascii="MS Gothic" w:eastAsia="MS Gothic" w:hAnsi="MS Gothic" w:hint="eastAsia"/>
                <w:sz w:val="24"/>
                <w:szCs w:val="24"/>
              </w:rPr>
              <w:t xml:space="preserve"> = WICED_UART_1;</w:t>
            </w:r>
          </w:p>
          <w:p w14:paraId="0FF446A5"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2946D7F9" w14:textId="77777777" w:rsidR="00452769" w:rsidRDefault="00452769" w:rsidP="00053B49">
            <w:pPr>
              <w:rPr>
                <w:rFonts w:ascii="MS Gothic" w:eastAsia="MS Gothic" w:hAnsi="MS Gothic"/>
                <w:sz w:val="24"/>
                <w:szCs w:val="24"/>
              </w:rPr>
            </w:pPr>
            <w:r>
              <w:rPr>
                <w:rFonts w:ascii="MS Gothic" w:eastAsia="MS Gothic" w:hAnsi="MS Gothic" w:hint="eastAsia"/>
                <w:sz w:val="24"/>
                <w:szCs w:val="24"/>
              </w:rPr>
              <w:t>#endif</w:t>
            </w:r>
          </w:p>
          <w:p w14:paraId="1DD82F7F" w14:textId="77777777" w:rsidR="00452769" w:rsidRDefault="00452769" w:rsidP="00053B49">
            <w:pPr>
              <w:rPr>
                <w:rFonts w:ascii="Arial" w:hAnsi="Arial" w:cs="Arial"/>
              </w:rPr>
            </w:pPr>
          </w:p>
        </w:tc>
      </w:tr>
    </w:tbl>
    <w:p w14:paraId="4575B35D" w14:textId="77777777" w:rsidR="00452769" w:rsidRDefault="00452769" w:rsidP="00452769">
      <w:pPr>
        <w:rPr>
          <w:rFonts w:ascii="Arial" w:hAnsi="Arial" w:cs="Arial"/>
          <w:lang w:eastAsia="ja-JP"/>
        </w:rPr>
      </w:pPr>
    </w:p>
    <w:p w14:paraId="1A0169AE" w14:textId="28FD75F1" w:rsidR="00452769" w:rsidRDefault="00452769" w:rsidP="009A3672">
      <w:pPr>
        <w:rPr>
          <w:rFonts w:eastAsia="Times New Roman"/>
        </w:rPr>
      </w:pPr>
    </w:p>
    <w:p w14:paraId="1EA27159" w14:textId="77777777" w:rsidR="00452769" w:rsidRDefault="00452769" w:rsidP="009A3672">
      <w:pPr>
        <w:rPr>
          <w:rFonts w:eastAsia="Times New Roman"/>
        </w:rPr>
      </w:pPr>
    </w:p>
    <w:p w14:paraId="30EEBECD" w14:textId="77777777" w:rsidR="00B05BDF" w:rsidRDefault="00B05BDF" w:rsidP="009A3672">
      <w:pPr>
        <w:rPr>
          <w:rFonts w:eastAsia="Times New Roman"/>
        </w:rPr>
      </w:pPr>
    </w:p>
    <w:p w14:paraId="70A33506" w14:textId="38ACB8B0" w:rsidR="008A665B" w:rsidRDefault="008B33B8" w:rsidP="00E242F2">
      <w:pPr>
        <w:pStyle w:val="Heading2"/>
      </w:pPr>
      <w:bookmarkStart w:id="52" w:name="_Toc97664793"/>
      <w:r>
        <w:t>2</w:t>
      </w:r>
      <w:r w:rsidR="008A665B">
        <w:t>.</w:t>
      </w:r>
      <w:r w:rsidR="00EC74DC">
        <w:t>4</w:t>
      </w:r>
      <w:r w:rsidR="008A665B">
        <w:t xml:space="preserve"> </w:t>
      </w:r>
      <w:bookmarkEnd w:id="52"/>
      <w:r>
        <w:t>Clean and Build Base OTA code</w:t>
      </w:r>
    </w:p>
    <w:p w14:paraId="32AB4C84" w14:textId="4253A422" w:rsidR="008A665B" w:rsidRDefault="008A665B" w:rsidP="00E45DD7">
      <w:pPr>
        <w:rPr>
          <w:rFonts w:eastAsia="Times New Roman"/>
        </w:rPr>
      </w:pPr>
    </w:p>
    <w:p w14:paraId="0F2ED0B7" w14:textId="77777777" w:rsidR="002343C3" w:rsidRDefault="006467D6" w:rsidP="00E45DD7">
      <w:pPr>
        <w:rPr>
          <w:rFonts w:eastAsia="Times New Roman"/>
        </w:rPr>
      </w:pPr>
      <w:r>
        <w:rPr>
          <w:rFonts w:eastAsia="Times New Roman"/>
        </w:rPr>
        <w:t xml:space="preserve">Expose all files in the Make Target window of WICED by </w:t>
      </w:r>
      <w:r w:rsidR="002343C3">
        <w:rPr>
          <w:rFonts w:eastAsia="Times New Roman"/>
        </w:rPr>
        <w:t>clicking the “&gt;” symbol to the left of 43xxx_Wi-Fi</w:t>
      </w:r>
    </w:p>
    <w:p w14:paraId="2008490B" w14:textId="2DD7AAAC" w:rsidR="002343C3" w:rsidRDefault="002343C3" w:rsidP="00E45DD7">
      <w:pPr>
        <w:rPr>
          <w:ins w:id="53" w:author="Greg Carson" w:date="2022-06-06T14:54:00Z"/>
          <w:rFonts w:eastAsia="Times New Roman"/>
        </w:rPr>
      </w:pPr>
    </w:p>
    <w:p w14:paraId="45BB6073" w14:textId="131CAF97" w:rsidR="00363659" w:rsidRDefault="00363659" w:rsidP="00E45DD7">
      <w:pPr>
        <w:rPr>
          <w:ins w:id="54" w:author="Greg Carson" w:date="2022-06-07T09:04:00Z"/>
          <w:rFonts w:eastAsia="Times New Roman"/>
        </w:rPr>
      </w:pPr>
      <w:ins w:id="55" w:author="Greg Carson" w:date="2022-06-06T14:54:00Z">
        <w:r>
          <w:rPr>
            <w:rFonts w:eastAsia="Times New Roman"/>
          </w:rPr>
          <w:t>Make This</w:t>
        </w:r>
      </w:ins>
      <w:ins w:id="56" w:author="Greg Carson" w:date="2022-06-06T14:55:00Z">
        <w:r>
          <w:rPr>
            <w:rFonts w:eastAsia="Times New Roman"/>
          </w:rPr>
          <w:t xml:space="preserve"> Section 2.4 and Section 2.5</w:t>
        </w:r>
      </w:ins>
      <w:ins w:id="57" w:author="Greg Carson" w:date="2022-06-06T14:54:00Z">
        <w:r>
          <w:rPr>
            <w:rFonts w:eastAsia="Times New Roman"/>
          </w:rPr>
          <w:t xml:space="preserve"> Clearer --- </w:t>
        </w:r>
      </w:ins>
    </w:p>
    <w:p w14:paraId="4E88EBFA" w14:textId="22E61C38" w:rsidR="008A565A" w:rsidRDefault="008A565A" w:rsidP="00E45DD7">
      <w:pPr>
        <w:rPr>
          <w:ins w:id="58" w:author="Greg Carson" w:date="2022-06-07T09:24:00Z"/>
          <w:rFonts w:eastAsia="Times New Roman"/>
        </w:rPr>
      </w:pPr>
    </w:p>
    <w:p w14:paraId="70D5459D" w14:textId="1343C02F" w:rsidR="001C7DEC" w:rsidRDefault="001C7DEC" w:rsidP="00E45DD7">
      <w:pPr>
        <w:rPr>
          <w:ins w:id="59" w:author="Greg Carson" w:date="2022-06-07T09:25:00Z"/>
          <w:rFonts w:eastAsia="Times New Roman"/>
        </w:rPr>
      </w:pPr>
      <w:ins w:id="60" w:author="Greg Carson" w:date="2022-06-07T09:24:00Z">
        <w:r>
          <w:rPr>
            <w:rFonts w:eastAsia="Times New Roman"/>
          </w:rPr>
          <w:t>The process of creating</w:t>
        </w:r>
      </w:ins>
      <w:ins w:id="61" w:author="Greg Carson" w:date="2022-06-07T09:25:00Z">
        <w:r>
          <w:rPr>
            <w:rFonts w:eastAsia="Times New Roman"/>
          </w:rPr>
          <w:t xml:space="preserve"> AT_CMD </w:t>
        </w:r>
      </w:ins>
      <w:ins w:id="62" w:author="Greg Carson" w:date="2022-06-07T09:24:00Z">
        <w:r>
          <w:rPr>
            <w:rFonts w:eastAsia="Times New Roman"/>
          </w:rPr>
          <w:t xml:space="preserve">code for the WICED module </w:t>
        </w:r>
      </w:ins>
      <w:ins w:id="63" w:author="Greg Carson" w:date="2022-06-07T09:25:00Z">
        <w:r>
          <w:rPr>
            <w:rFonts w:eastAsia="Times New Roman"/>
          </w:rPr>
          <w:t>uses three steps</w:t>
        </w:r>
      </w:ins>
      <w:ins w:id="64" w:author="Greg Carson" w:date="2022-06-07T09:32:00Z">
        <w:r w:rsidR="00C5599B">
          <w:rPr>
            <w:rFonts w:eastAsia="Times New Roman"/>
          </w:rPr>
          <w:t>, executed by running “Make Targets”</w:t>
        </w:r>
      </w:ins>
      <w:ins w:id="65" w:author="Greg Carson" w:date="2022-06-07T09:25:00Z">
        <w:r>
          <w:rPr>
            <w:rFonts w:eastAsia="Times New Roman"/>
          </w:rPr>
          <w:t>:</w:t>
        </w:r>
      </w:ins>
    </w:p>
    <w:p w14:paraId="6F34FCB3" w14:textId="4D20F965" w:rsidR="001C7DEC" w:rsidRDefault="00C5599B" w:rsidP="001C7DEC">
      <w:pPr>
        <w:pStyle w:val="ListParagraph"/>
        <w:numPr>
          <w:ilvl w:val="0"/>
          <w:numId w:val="31"/>
        </w:numPr>
        <w:rPr>
          <w:ins w:id="66" w:author="Greg Carson" w:date="2022-06-07T09:26:00Z"/>
          <w:rFonts w:eastAsia="Times New Roman"/>
        </w:rPr>
      </w:pPr>
      <w:ins w:id="67" w:author="Greg Carson" w:date="2022-06-07T09:30:00Z">
        <w:r>
          <w:rPr>
            <w:rFonts w:eastAsia="Times New Roman"/>
          </w:rPr>
          <w:t>c</w:t>
        </w:r>
      </w:ins>
      <w:ins w:id="68" w:author="Greg Carson" w:date="2022-06-07T09:25:00Z">
        <w:r w:rsidR="001C7DEC">
          <w:rPr>
            <w:rFonts w:eastAsia="Times New Roman"/>
          </w:rPr>
          <w:t xml:space="preserve">lean – This step removes any residual </w:t>
        </w:r>
      </w:ins>
      <w:ins w:id="69" w:author="Greg Carson" w:date="2022-06-07T09:26:00Z">
        <w:r w:rsidR="001C7DEC">
          <w:rPr>
            <w:rFonts w:eastAsia="Times New Roman"/>
          </w:rPr>
          <w:t>information by deleting the “Build” folder and all contents</w:t>
        </w:r>
      </w:ins>
    </w:p>
    <w:p w14:paraId="0BB551B1" w14:textId="22A4235F" w:rsidR="001C7DEC" w:rsidRDefault="001C7DEC" w:rsidP="001C7DEC">
      <w:pPr>
        <w:pStyle w:val="ListParagraph"/>
        <w:numPr>
          <w:ilvl w:val="0"/>
          <w:numId w:val="31"/>
        </w:numPr>
        <w:rPr>
          <w:ins w:id="70" w:author="Greg Carson" w:date="2022-06-07T09:29:00Z"/>
          <w:rFonts w:eastAsia="Times New Roman"/>
        </w:rPr>
      </w:pPr>
      <w:ins w:id="71" w:author="Greg Carson" w:date="2022-06-07T09:26:00Z">
        <w:r>
          <w:rPr>
            <w:rFonts w:eastAsia="Times New Roman"/>
          </w:rPr>
          <w:t>ota2_extract</w:t>
        </w:r>
      </w:ins>
      <w:ins w:id="72" w:author="Greg Carson" w:date="2022-06-07T09:27:00Z">
        <w:r>
          <w:rPr>
            <w:rFonts w:eastAsia="Times New Roman"/>
          </w:rPr>
          <w:t xml:space="preserve"> – This s</w:t>
        </w:r>
      </w:ins>
      <w:ins w:id="73" w:author="Greg Carson" w:date="2022-06-07T09:26:00Z">
        <w:r>
          <w:rPr>
            <w:rFonts w:eastAsia="Times New Roman"/>
          </w:rPr>
          <w:t xml:space="preserve">tep </w:t>
        </w:r>
      </w:ins>
      <w:ins w:id="74" w:author="Greg Carson" w:date="2022-06-07T09:27:00Z">
        <w:r>
          <w:rPr>
            <w:rFonts w:eastAsia="Times New Roman"/>
          </w:rPr>
          <w:t>creates a base file</w:t>
        </w:r>
      </w:ins>
      <w:ins w:id="75" w:author="Greg Carson" w:date="2022-06-07T09:29:00Z">
        <w:r>
          <w:rPr>
            <w:rFonts w:eastAsia="Times New Roman"/>
          </w:rPr>
          <w:t>,</w:t>
        </w:r>
      </w:ins>
      <w:ins w:id="76" w:author="Greg Carson" w:date="2022-06-07T09:27:00Z">
        <w:r>
          <w:rPr>
            <w:rFonts w:eastAsia="Times New Roman"/>
          </w:rPr>
          <w:t xml:space="preserve"> </w:t>
        </w:r>
      </w:ins>
      <w:ins w:id="77" w:author="Greg Carson" w:date="2022-06-07T09:28:00Z">
        <w:r>
          <w:rPr>
            <w:rFonts w:eastAsia="Times New Roman"/>
          </w:rPr>
          <w:t>matched to your kit</w:t>
        </w:r>
      </w:ins>
      <w:ins w:id="78" w:author="Greg Carson" w:date="2022-06-07T09:30:00Z">
        <w:r w:rsidR="00C5599B">
          <w:rPr>
            <w:rFonts w:eastAsia="Times New Roman"/>
          </w:rPr>
          <w:t xml:space="preserve"> and configuration</w:t>
        </w:r>
      </w:ins>
      <w:ins w:id="79" w:author="Greg Carson" w:date="2022-06-07T09:28:00Z">
        <w:r>
          <w:rPr>
            <w:rFonts w:eastAsia="Times New Roman"/>
          </w:rPr>
          <w:t xml:space="preserve">, </w:t>
        </w:r>
      </w:ins>
      <w:ins w:id="80" w:author="Greg Carson" w:date="2022-06-07T09:27:00Z">
        <w:r>
          <w:rPr>
            <w:rFonts w:eastAsia="Times New Roman"/>
          </w:rPr>
          <w:t>to support Over The Air (OTA) updates</w:t>
        </w:r>
      </w:ins>
      <w:ins w:id="81" w:author="Greg Carson" w:date="2022-06-07T09:28:00Z">
        <w:r>
          <w:rPr>
            <w:rFonts w:eastAsia="Times New Roman"/>
          </w:rPr>
          <w:t>.</w:t>
        </w:r>
      </w:ins>
    </w:p>
    <w:p w14:paraId="42A8BAD4" w14:textId="6AB01A66" w:rsidR="001C7DEC" w:rsidRDefault="001C7DEC" w:rsidP="001C7DEC">
      <w:pPr>
        <w:pStyle w:val="ListParagraph"/>
        <w:numPr>
          <w:ilvl w:val="0"/>
          <w:numId w:val="31"/>
        </w:numPr>
        <w:rPr>
          <w:ins w:id="82" w:author="Greg Carson" w:date="2022-06-07T09:30:00Z"/>
          <w:rFonts w:eastAsia="Times New Roman"/>
        </w:rPr>
      </w:pPr>
      <w:proofErr w:type="spellStart"/>
      <w:ins w:id="83" w:author="Greg Carson" w:date="2022-06-07T09:29:00Z">
        <w:r>
          <w:rPr>
            <w:rFonts w:eastAsia="Times New Roman"/>
          </w:rPr>
          <w:t>at_cmd</w:t>
        </w:r>
        <w:proofErr w:type="spellEnd"/>
        <w:r>
          <w:rPr>
            <w:rFonts w:eastAsia="Times New Roman"/>
          </w:rPr>
          <w:t xml:space="preserve"> – This step generates the </w:t>
        </w:r>
        <w:r w:rsidR="00C5599B">
          <w:rPr>
            <w:rFonts w:eastAsia="Times New Roman"/>
          </w:rPr>
          <w:t>code for your specific kit and configur</w:t>
        </w:r>
      </w:ins>
      <w:ins w:id="84" w:author="Greg Carson" w:date="2022-06-07T09:30:00Z">
        <w:r w:rsidR="00C5599B">
          <w:rPr>
            <w:rFonts w:eastAsia="Times New Roman"/>
          </w:rPr>
          <w:t>ation then loads that code into your kit.</w:t>
        </w:r>
      </w:ins>
    </w:p>
    <w:p w14:paraId="00F19DE4" w14:textId="661B6501" w:rsidR="00C5599B" w:rsidRDefault="00C5599B" w:rsidP="00C5599B">
      <w:pPr>
        <w:rPr>
          <w:ins w:id="85" w:author="Greg Carson" w:date="2022-06-07T09:30:00Z"/>
          <w:rFonts w:eastAsia="Times New Roman"/>
        </w:rPr>
      </w:pPr>
    </w:p>
    <w:p w14:paraId="705A87DD" w14:textId="4342D49C" w:rsidR="00C5599B" w:rsidRDefault="00C5599B" w:rsidP="00C5599B">
      <w:pPr>
        <w:rPr>
          <w:ins w:id="86" w:author="Greg Carson" w:date="2022-06-07T09:38:00Z"/>
          <w:rFonts w:eastAsia="Times New Roman"/>
        </w:rPr>
      </w:pPr>
      <w:ins w:id="87" w:author="Greg Carson" w:date="2022-06-07T09:32:00Z">
        <w:r>
          <w:rPr>
            <w:rFonts w:eastAsia="Times New Roman"/>
          </w:rPr>
          <w:t>A “Make Target” is simply a</w:t>
        </w:r>
      </w:ins>
      <w:ins w:id="88" w:author="Greg Carson" w:date="2022-06-07T09:33:00Z">
        <w:r>
          <w:rPr>
            <w:rFonts w:eastAsia="Times New Roman"/>
          </w:rPr>
          <w:t xml:space="preserve"> line of text containing special characters that provide instructions to a program</w:t>
        </w:r>
      </w:ins>
      <w:ins w:id="89" w:author="Greg Carson" w:date="2022-06-07T09:34:00Z">
        <w:r>
          <w:rPr>
            <w:rFonts w:eastAsia="Times New Roman"/>
          </w:rPr>
          <w:t>. The format of the “Make Target” is as follows:</w:t>
        </w:r>
      </w:ins>
    </w:p>
    <w:p w14:paraId="75E34FAB" w14:textId="37C1CC2B" w:rsidR="00CB0E1A" w:rsidRDefault="00CB0E1A" w:rsidP="00C5599B">
      <w:pPr>
        <w:rPr>
          <w:ins w:id="90" w:author="Greg Carson" w:date="2022-06-07T09:38:00Z"/>
          <w:rFonts w:eastAsia="Times New Roman"/>
        </w:rPr>
      </w:pPr>
    </w:p>
    <w:p w14:paraId="20C25C86" w14:textId="219AD649" w:rsidR="00CB0E1A" w:rsidRDefault="00CB0E1A" w:rsidP="00CB0E1A">
      <w:pPr>
        <w:ind w:firstLine="720"/>
        <w:rPr>
          <w:ins w:id="91" w:author="Greg Carson" w:date="2022-06-07T09:34:00Z"/>
          <w:rFonts w:eastAsia="Times New Roman"/>
        </w:rPr>
        <w:pPrChange w:id="92" w:author="Greg Carson" w:date="2022-06-07T09:40:00Z">
          <w:pPr/>
        </w:pPrChange>
      </w:pPr>
      <w:ins w:id="93" w:author="Greg Carson" w:date="2022-06-07T09:38:00Z">
        <w:r>
          <w:rPr>
            <w:rFonts w:eastAsia="Times New Roman"/>
          </w:rPr>
          <w:t>&lt;application&gt;-</w:t>
        </w:r>
      </w:ins>
      <w:ins w:id="94" w:author="Greg Carson" w:date="2022-06-07T09:39:00Z">
        <w:r>
          <w:rPr>
            <w:rFonts w:eastAsia="Times New Roman"/>
          </w:rPr>
          <w:t>&lt;Platform&gt;-&lt;RTOS&gt;-&lt;Network Stack&gt;-&lt;WLAN Interface Bus&gt; &lt;instructions&gt;</w:t>
        </w:r>
      </w:ins>
    </w:p>
    <w:p w14:paraId="51727D8C" w14:textId="36AACC86" w:rsidR="00C5599B" w:rsidRDefault="00C5599B" w:rsidP="00C5599B">
      <w:pPr>
        <w:rPr>
          <w:ins w:id="95" w:author="Greg Carson" w:date="2022-06-07T09:40:00Z"/>
          <w:rFonts w:eastAsia="Times New Roman"/>
        </w:rPr>
      </w:pPr>
    </w:p>
    <w:p w14:paraId="51750F77" w14:textId="3732D70E" w:rsidR="00CB0E1A" w:rsidRDefault="00CB0E1A" w:rsidP="00C5599B">
      <w:pPr>
        <w:rPr>
          <w:ins w:id="96" w:author="Greg Carson" w:date="2022-06-07T09:44:00Z"/>
          <w:rFonts w:eastAsia="Times New Roman"/>
        </w:rPr>
      </w:pPr>
      <w:ins w:id="97" w:author="Greg Carson" w:date="2022-06-07T09:41:00Z">
        <w:r>
          <w:rPr>
            <w:rFonts w:eastAsia="Times New Roman"/>
          </w:rPr>
          <w:t>&lt;a</w:t>
        </w:r>
      </w:ins>
      <w:ins w:id="98" w:author="Greg Carson" w:date="2022-06-07T09:40:00Z">
        <w:r>
          <w:rPr>
            <w:rFonts w:eastAsia="Times New Roman"/>
          </w:rPr>
          <w:t>pplication</w:t>
        </w:r>
      </w:ins>
      <w:ins w:id="99" w:author="Greg Carson" w:date="2022-06-07T09:41:00Z">
        <w:r>
          <w:rPr>
            <w:rFonts w:eastAsia="Times New Roman"/>
          </w:rPr>
          <w:t>&gt;</w:t>
        </w:r>
      </w:ins>
      <w:ins w:id="100" w:author="Greg Carson" w:date="2022-06-07T09:40:00Z">
        <w:r>
          <w:rPr>
            <w:rFonts w:eastAsia="Times New Roman"/>
          </w:rPr>
          <w:t xml:space="preserve"> is the </w:t>
        </w:r>
      </w:ins>
      <w:ins w:id="101" w:author="Greg Carson" w:date="2022-06-07T09:41:00Z">
        <w:r>
          <w:rPr>
            <w:rFonts w:eastAsia="Times New Roman"/>
          </w:rPr>
          <w:t>program to be perfor</w:t>
        </w:r>
      </w:ins>
      <w:ins w:id="102" w:author="Greg Carson" w:date="2022-06-07T09:42:00Z">
        <w:r>
          <w:rPr>
            <w:rFonts w:eastAsia="Times New Roman"/>
          </w:rPr>
          <w:t>med or generated along with the path to that application. For example, “</w:t>
        </w:r>
        <w:proofErr w:type="spellStart"/>
        <w:r>
          <w:rPr>
            <w:rFonts w:eastAsia="Times New Roman"/>
          </w:rPr>
          <w:t>test.at_cmd</w:t>
        </w:r>
        <w:proofErr w:type="spellEnd"/>
        <w:r>
          <w:rPr>
            <w:rFonts w:eastAsia="Times New Roman"/>
          </w:rPr>
          <w:t>” will run the file “at_cmd.mk” from the</w:t>
        </w:r>
      </w:ins>
      <w:ins w:id="103" w:author="Greg Carson" w:date="2022-06-07T09:43:00Z">
        <w:r>
          <w:rPr>
            <w:rFonts w:eastAsia="Times New Roman"/>
          </w:rPr>
          <w:t xml:space="preserve"> applications</w:t>
        </w:r>
      </w:ins>
      <w:ins w:id="104" w:author="Greg Carson" w:date="2022-06-07T09:42:00Z">
        <w:r>
          <w:rPr>
            <w:rFonts w:eastAsia="Times New Roman"/>
          </w:rPr>
          <w:t xml:space="preserve"> directory </w:t>
        </w:r>
      </w:ins>
      <w:ins w:id="105" w:author="Greg Carson" w:date="2022-06-07T09:43:00Z">
        <w:r w:rsidR="00B20C00">
          <w:rPr>
            <w:rFonts w:eastAsia="Times New Roman"/>
          </w:rPr>
          <w:t xml:space="preserve">under Project Explorer, </w:t>
        </w:r>
      </w:ins>
      <w:ins w:id="106" w:author="Greg Carson" w:date="2022-06-07T09:44:00Z">
        <w:r w:rsidR="00B20C00">
          <w:rPr>
            <w:rFonts w:eastAsia="Times New Roman"/>
          </w:rPr>
          <w:t>“</w:t>
        </w:r>
      </w:ins>
      <w:ins w:id="107" w:author="Greg Carson" w:date="2022-06-07T09:43:00Z">
        <w:r w:rsidR="00B20C00">
          <w:rPr>
            <w:rFonts w:eastAsia="Times New Roman"/>
          </w:rPr>
          <w:t>43xxx_Wi-Fi.apps.test.at_cmd”.</w:t>
        </w:r>
      </w:ins>
      <w:ins w:id="108" w:author="Greg Carson" w:date="2022-06-07T09:44:00Z">
        <w:r w:rsidR="00B20C00">
          <w:rPr>
            <w:rFonts w:eastAsia="Times New Roman"/>
          </w:rPr>
          <w:t xml:space="preserve"> Note that “43xxx_Wi-Fi” and “apps” are assumed.</w:t>
        </w:r>
      </w:ins>
    </w:p>
    <w:p w14:paraId="34711711" w14:textId="23CF2E4C" w:rsidR="00B20C00" w:rsidRDefault="00B20C00" w:rsidP="00C5599B">
      <w:pPr>
        <w:rPr>
          <w:ins w:id="109" w:author="Greg Carson" w:date="2022-06-07T09:50:00Z"/>
          <w:rFonts w:eastAsia="Times New Roman"/>
        </w:rPr>
      </w:pPr>
    </w:p>
    <w:p w14:paraId="5E2FCCEF" w14:textId="0F80718F" w:rsidR="00A22D5E" w:rsidRDefault="00A22D5E" w:rsidP="00C5599B">
      <w:pPr>
        <w:rPr>
          <w:ins w:id="110" w:author="Greg Carson" w:date="2022-06-07T09:53:00Z"/>
          <w:rFonts w:eastAsia="Times New Roman"/>
        </w:rPr>
      </w:pPr>
      <w:ins w:id="111" w:author="Greg Carson" w:date="2022-06-07T09:50:00Z">
        <w:r>
          <w:rPr>
            <w:rFonts w:eastAsia="Times New Roman"/>
          </w:rPr>
          <w:t xml:space="preserve">&lt;Platform&gt; is a description of the kit or system the code is targeted to. Multiple platforms can </w:t>
        </w:r>
      </w:ins>
      <w:ins w:id="112" w:author="Greg Carson" w:date="2022-06-07T09:51:00Z">
        <w:r>
          <w:rPr>
            <w:rFonts w:eastAsia="Times New Roman"/>
          </w:rPr>
          <w:t xml:space="preserve">be used for one kit to repurpose features of the kit. For example, if there are </w:t>
        </w:r>
      </w:ins>
      <w:ins w:id="113" w:author="Greg Carson" w:date="2022-06-07T09:52:00Z">
        <w:r>
          <w:rPr>
            <w:rFonts w:eastAsia="Times New Roman"/>
          </w:rPr>
          <w:t>multiple</w:t>
        </w:r>
      </w:ins>
      <w:ins w:id="114" w:author="Greg Carson" w:date="2022-06-07T09:51:00Z">
        <w:r>
          <w:rPr>
            <w:rFonts w:eastAsia="Times New Roman"/>
          </w:rPr>
          <w:t xml:space="preserve"> UART</w:t>
        </w:r>
      </w:ins>
      <w:ins w:id="115" w:author="Greg Carson" w:date="2022-06-07T09:52:00Z">
        <w:r>
          <w:rPr>
            <w:rFonts w:eastAsia="Times New Roman"/>
          </w:rPr>
          <w:t xml:space="preserve"> ports on a kit, one platform may define a specific UART port A as UART 1, while a </w:t>
        </w:r>
      </w:ins>
      <w:ins w:id="116" w:author="Greg Carson" w:date="2022-06-07T09:53:00Z">
        <w:r>
          <w:rPr>
            <w:rFonts w:eastAsia="Times New Roman"/>
          </w:rPr>
          <w:t>second platform may define a different UART port B as UART 1. This allows a</w:t>
        </w:r>
        <w:r w:rsidR="00F11C96">
          <w:rPr>
            <w:rFonts w:eastAsia="Times New Roman"/>
          </w:rPr>
          <w:t xml:space="preserve"> single program to be uniquely on specified kits.</w:t>
        </w:r>
      </w:ins>
    </w:p>
    <w:p w14:paraId="4D912A87" w14:textId="55B06B81" w:rsidR="00F11C96" w:rsidRDefault="00F11C96" w:rsidP="00C5599B">
      <w:pPr>
        <w:rPr>
          <w:ins w:id="117" w:author="Greg Carson" w:date="2022-06-07T09:54:00Z"/>
          <w:rFonts w:eastAsia="Times New Roman"/>
        </w:rPr>
      </w:pPr>
    </w:p>
    <w:p w14:paraId="6C190EE6" w14:textId="10AF6878" w:rsidR="00F11C96" w:rsidRDefault="00706E39" w:rsidP="00C5599B">
      <w:pPr>
        <w:rPr>
          <w:ins w:id="118" w:author="Greg Carson" w:date="2022-06-07T10:05:00Z"/>
          <w:rFonts w:eastAsia="Times New Roman"/>
        </w:rPr>
      </w:pPr>
      <w:ins w:id="119" w:author="Greg Carson" w:date="2022-06-07T10:04:00Z">
        <w:r>
          <w:rPr>
            <w:rFonts w:eastAsia="Times New Roman"/>
          </w:rPr>
          <w:t>&lt;RTOS&gt;</w:t>
        </w:r>
      </w:ins>
      <w:ins w:id="120" w:author="Greg Carson" w:date="2022-06-07T10:05:00Z">
        <w:r>
          <w:rPr>
            <w:rFonts w:eastAsia="Times New Roman"/>
          </w:rPr>
          <w:t xml:space="preserve"> is NOT applicable here</w:t>
        </w:r>
      </w:ins>
      <w:ins w:id="121" w:author="Greg Carson" w:date="2022-06-07T10:11:00Z">
        <w:r w:rsidR="0072608E">
          <w:rPr>
            <w:rFonts w:eastAsia="Times New Roman"/>
          </w:rPr>
          <w:t xml:space="preserve"> and left out</w:t>
        </w:r>
      </w:ins>
    </w:p>
    <w:p w14:paraId="2DA0D65F" w14:textId="5F6A6599" w:rsidR="00706E39" w:rsidRDefault="00706E39" w:rsidP="00C5599B">
      <w:pPr>
        <w:rPr>
          <w:ins w:id="122" w:author="Greg Carson" w:date="2022-06-07T10:06:00Z"/>
          <w:rFonts w:eastAsia="Times New Roman"/>
        </w:rPr>
      </w:pPr>
      <w:ins w:id="123" w:author="Greg Carson" w:date="2022-06-07T10:05:00Z">
        <w:r>
          <w:rPr>
            <w:rFonts w:eastAsia="Times New Roman"/>
          </w:rPr>
          <w:t>&lt;</w:t>
        </w:r>
        <w:proofErr w:type="spellStart"/>
        <w:r>
          <w:rPr>
            <w:rFonts w:eastAsia="Times New Roman"/>
          </w:rPr>
          <w:t>Network_Stack</w:t>
        </w:r>
        <w:proofErr w:type="spellEnd"/>
        <w:r>
          <w:rPr>
            <w:rFonts w:eastAsia="Times New Roman"/>
          </w:rPr>
          <w:t>&gt; is NOT applicabl</w:t>
        </w:r>
      </w:ins>
      <w:ins w:id="124" w:author="Greg Carson" w:date="2022-06-07T10:06:00Z">
        <w:r>
          <w:rPr>
            <w:rFonts w:eastAsia="Times New Roman"/>
          </w:rPr>
          <w:t>e here</w:t>
        </w:r>
      </w:ins>
      <w:ins w:id="125" w:author="Greg Carson" w:date="2022-06-07T10:11:00Z">
        <w:r w:rsidR="0072608E">
          <w:rPr>
            <w:rFonts w:eastAsia="Times New Roman"/>
          </w:rPr>
          <w:t xml:space="preserve"> and left out</w:t>
        </w:r>
      </w:ins>
    </w:p>
    <w:p w14:paraId="668BF2AA" w14:textId="6FD8A39E" w:rsidR="00706E39" w:rsidRDefault="00706E39" w:rsidP="00C5599B">
      <w:pPr>
        <w:rPr>
          <w:ins w:id="126" w:author="Greg Carson" w:date="2022-06-07T10:06:00Z"/>
          <w:rFonts w:eastAsia="Times New Roman"/>
        </w:rPr>
      </w:pPr>
      <w:ins w:id="127" w:author="Greg Carson" w:date="2022-06-07T10:06:00Z">
        <w:r>
          <w:rPr>
            <w:rFonts w:eastAsia="Times New Roman"/>
          </w:rPr>
          <w:t>&lt;MCU-WLAN Interface Bus&gt; is NOT applicable here</w:t>
        </w:r>
      </w:ins>
      <w:ins w:id="128" w:author="Greg Carson" w:date="2022-06-07T10:11:00Z">
        <w:r w:rsidR="0072608E">
          <w:rPr>
            <w:rFonts w:eastAsia="Times New Roman"/>
          </w:rPr>
          <w:t xml:space="preserve"> and left out</w:t>
        </w:r>
      </w:ins>
    </w:p>
    <w:p w14:paraId="4201BF08" w14:textId="00067C98" w:rsidR="00706E39" w:rsidRDefault="00706E39" w:rsidP="00C5599B">
      <w:pPr>
        <w:rPr>
          <w:ins w:id="129" w:author="Greg Carson" w:date="2022-06-07T10:12:00Z"/>
          <w:rFonts w:eastAsia="Times New Roman"/>
        </w:rPr>
      </w:pPr>
    </w:p>
    <w:p w14:paraId="13E68DBE" w14:textId="4F601545" w:rsidR="0072608E" w:rsidRDefault="0072608E" w:rsidP="00C5599B">
      <w:pPr>
        <w:rPr>
          <w:ins w:id="130" w:author="Greg Carson" w:date="2022-06-07T09:44:00Z"/>
          <w:rFonts w:eastAsia="Times New Roman"/>
        </w:rPr>
      </w:pPr>
      <w:ins w:id="131" w:author="Greg Carson" w:date="2022-06-07T10:12:00Z">
        <w:r>
          <w:rPr>
            <w:rFonts w:eastAsia="Times New Roman"/>
          </w:rPr>
          <w:t xml:space="preserve">&lt;instructions&gt; tell what to do with the </w:t>
        </w:r>
      </w:ins>
      <w:ins w:id="132" w:author="Greg Carson" w:date="2022-06-07T10:13:00Z">
        <w:r>
          <w:rPr>
            <w:rFonts w:eastAsia="Times New Roman"/>
          </w:rPr>
          <w:t xml:space="preserve">application. </w:t>
        </w:r>
        <w:r w:rsidRPr="0072608E">
          <w:rPr>
            <w:rFonts w:eastAsia="Times New Roman"/>
          </w:rPr>
          <w:t xml:space="preserve">The list of all </w:t>
        </w:r>
        <w:r>
          <w:rPr>
            <w:rFonts w:eastAsia="Times New Roman"/>
          </w:rPr>
          <w:t>instructions</w:t>
        </w:r>
        <w:r w:rsidRPr="0072608E">
          <w:rPr>
            <w:rFonts w:eastAsia="Times New Roman"/>
          </w:rPr>
          <w:t xml:space="preserve"> that can be provided in the Make </w:t>
        </w:r>
        <w:r>
          <w:rPr>
            <w:rFonts w:eastAsia="Times New Roman"/>
          </w:rPr>
          <w:t>T</w:t>
        </w:r>
        <w:r w:rsidRPr="0072608E">
          <w:rPr>
            <w:rFonts w:eastAsia="Times New Roman"/>
          </w:rPr>
          <w:t xml:space="preserve">arget </w:t>
        </w:r>
        <w:r>
          <w:rPr>
            <w:rFonts w:eastAsia="Times New Roman"/>
          </w:rPr>
          <w:t>line are</w:t>
        </w:r>
        <w:r w:rsidRPr="0072608E">
          <w:rPr>
            <w:rFonts w:eastAsia="Times New Roman"/>
          </w:rPr>
          <w:t xml:space="preserve"> listed in &lt;WICED-SDK installation directory&gt;/ 43xxx_Wi-Fi/</w:t>
        </w:r>
        <w:proofErr w:type="spellStart"/>
        <w:r w:rsidRPr="0072608E">
          <w:rPr>
            <w:rFonts w:eastAsia="Times New Roman"/>
          </w:rPr>
          <w:t>Makefile</w:t>
        </w:r>
      </w:ins>
      <w:proofErr w:type="spellEnd"/>
    </w:p>
    <w:p w14:paraId="28B6245C" w14:textId="272D5D80" w:rsidR="00C5599B" w:rsidRDefault="00C5599B" w:rsidP="00C5599B">
      <w:pPr>
        <w:rPr>
          <w:ins w:id="133" w:author="Greg Carson" w:date="2022-06-07T09:34:00Z"/>
          <w:rFonts w:eastAsia="Times New Roman"/>
        </w:rPr>
      </w:pPr>
    </w:p>
    <w:p w14:paraId="700D9CF2" w14:textId="77777777" w:rsidR="00C5599B" w:rsidRDefault="00C5599B" w:rsidP="00C5599B">
      <w:pPr>
        <w:rPr>
          <w:ins w:id="134" w:author="Greg Carson" w:date="2022-06-07T09:32:00Z"/>
          <w:rFonts w:eastAsia="Times New Roman"/>
        </w:rPr>
      </w:pPr>
    </w:p>
    <w:p w14:paraId="1AD4E2C9" w14:textId="22D29AE5" w:rsidR="00C5599B" w:rsidRDefault="00C5599B" w:rsidP="00C5599B">
      <w:pPr>
        <w:rPr>
          <w:ins w:id="135" w:author="Greg Carson" w:date="2022-06-07T10:14:00Z"/>
          <w:rFonts w:eastAsia="Times New Roman"/>
        </w:rPr>
      </w:pPr>
      <w:ins w:id="136" w:author="Greg Carson" w:date="2022-06-07T09:30:00Z">
        <w:r>
          <w:rPr>
            <w:rFonts w:eastAsia="Times New Roman"/>
          </w:rPr>
          <w:t xml:space="preserve">The first </w:t>
        </w:r>
      </w:ins>
      <w:ins w:id="137" w:author="Greg Carson" w:date="2022-06-07T09:31:00Z">
        <w:r>
          <w:rPr>
            <w:rFonts w:eastAsia="Times New Roman"/>
          </w:rPr>
          <w:t>Make Target, “clean”, is common to any kit and configuration.</w:t>
        </w:r>
      </w:ins>
    </w:p>
    <w:p w14:paraId="048D08E1" w14:textId="40B1ED49" w:rsidR="0072608E" w:rsidRDefault="0072608E" w:rsidP="00C5599B">
      <w:pPr>
        <w:rPr>
          <w:ins w:id="138" w:author="Greg Carson" w:date="2022-06-07T10:15:00Z"/>
          <w:rFonts w:eastAsia="Times New Roman"/>
        </w:rPr>
      </w:pPr>
      <w:ins w:id="139" w:author="Greg Carson" w:date="2022-06-07T10:14:00Z">
        <w:r>
          <w:rPr>
            <w:rFonts w:eastAsia="Times New Roman"/>
          </w:rPr>
          <w:lastRenderedPageBreak/>
          <w:t>Please create “Make Targets” for your kit and the configurations that you will use</w:t>
        </w:r>
      </w:ins>
      <w:ins w:id="140" w:author="Greg Carson" w:date="2022-06-07T10:15:00Z">
        <w:r w:rsidR="00145992">
          <w:rPr>
            <w:rFonts w:eastAsia="Times New Roman"/>
          </w:rPr>
          <w:t>.</w:t>
        </w:r>
      </w:ins>
    </w:p>
    <w:p w14:paraId="04E8DB58" w14:textId="483DC125" w:rsidR="00145992" w:rsidRDefault="00145992" w:rsidP="00C5599B">
      <w:pPr>
        <w:rPr>
          <w:ins w:id="141" w:author="Greg Carson" w:date="2022-06-07T10:15:00Z"/>
          <w:rFonts w:eastAsia="Times New Roman"/>
        </w:rPr>
      </w:pPr>
    </w:p>
    <w:p w14:paraId="22872EEA" w14:textId="6953AC86" w:rsidR="00145992" w:rsidRDefault="00145992" w:rsidP="00145992">
      <w:pPr>
        <w:rPr>
          <w:ins w:id="142" w:author="Greg Carson" w:date="2022-06-07T10:15:00Z"/>
          <w:rFonts w:eastAsia="Times New Roman"/>
        </w:rPr>
      </w:pPr>
      <w:ins w:id="143" w:author="Greg Carson" w:date="2022-06-07T10:17:00Z">
        <w:r>
          <w:rPr>
            <w:rFonts w:eastAsia="Times New Roman"/>
          </w:rPr>
          <w:t>Add up to Six</w:t>
        </w:r>
      </w:ins>
      <w:ins w:id="144" w:author="Greg Carson" w:date="2022-06-07T10:15:00Z">
        <w:r>
          <w:rPr>
            <w:rFonts w:eastAsia="Times New Roman"/>
          </w:rPr>
          <w:t xml:space="preserve"> OTA Creation Make </w:t>
        </w:r>
      </w:ins>
      <w:ins w:id="145" w:author="Greg Carson" w:date="2022-06-07T10:17:00Z">
        <w:r>
          <w:rPr>
            <w:rFonts w:eastAsia="Times New Roman"/>
          </w:rPr>
          <w:t xml:space="preserve">Target lines for the </w:t>
        </w:r>
      </w:ins>
      <w:ins w:id="146" w:author="Greg Carson" w:date="2022-06-07T10:15:00Z">
        <w:r>
          <w:rPr>
            <w:rFonts w:eastAsia="Times New Roman"/>
          </w:rPr>
          <w:t>configuration</w:t>
        </w:r>
      </w:ins>
      <w:ins w:id="147" w:author="Greg Carson" w:date="2022-06-07T10:17:00Z">
        <w:r>
          <w:rPr>
            <w:rFonts w:eastAsia="Times New Roman"/>
          </w:rPr>
          <w:t>s you plan to support:</w:t>
        </w:r>
      </w:ins>
    </w:p>
    <w:tbl>
      <w:tblPr>
        <w:tblStyle w:val="TableGrid"/>
        <w:tblW w:w="9355" w:type="dxa"/>
        <w:tblLook w:val="04A0" w:firstRow="1" w:lastRow="0" w:firstColumn="1" w:lastColumn="0" w:noHBand="0" w:noVBand="1"/>
      </w:tblPr>
      <w:tblGrid>
        <w:gridCol w:w="1363"/>
        <w:gridCol w:w="1331"/>
        <w:gridCol w:w="6661"/>
      </w:tblGrid>
      <w:tr w:rsidR="00145992" w14:paraId="07058C2C" w14:textId="77777777" w:rsidTr="004658AA">
        <w:trPr>
          <w:ins w:id="148" w:author="Greg Carson" w:date="2022-06-07T10:15:00Z"/>
        </w:trPr>
        <w:tc>
          <w:tcPr>
            <w:tcW w:w="1363" w:type="dxa"/>
          </w:tcPr>
          <w:p w14:paraId="371F7910" w14:textId="77777777" w:rsidR="00145992" w:rsidRDefault="00145992" w:rsidP="004658AA">
            <w:pPr>
              <w:rPr>
                <w:ins w:id="149" w:author="Greg Carson" w:date="2022-06-07T10:15:00Z"/>
                <w:rFonts w:eastAsia="Times New Roman"/>
              </w:rPr>
            </w:pPr>
            <w:ins w:id="150" w:author="Greg Carson" w:date="2022-06-07T10:15:00Z">
              <w:r>
                <w:rPr>
                  <w:rFonts w:eastAsia="Times New Roman"/>
                </w:rPr>
                <w:t>Kit</w:t>
              </w:r>
            </w:ins>
          </w:p>
        </w:tc>
        <w:tc>
          <w:tcPr>
            <w:tcW w:w="1331" w:type="dxa"/>
          </w:tcPr>
          <w:p w14:paraId="4D741B2D" w14:textId="77777777" w:rsidR="00145992" w:rsidRDefault="00145992" w:rsidP="004658AA">
            <w:pPr>
              <w:rPr>
                <w:ins w:id="151" w:author="Greg Carson" w:date="2022-06-07T10:15:00Z"/>
                <w:rFonts w:eastAsia="Times New Roman"/>
              </w:rPr>
            </w:pPr>
            <w:ins w:id="152" w:author="Greg Carson" w:date="2022-06-07T10:15:00Z">
              <w:r>
                <w:rPr>
                  <w:rFonts w:eastAsia="Times New Roman"/>
                </w:rPr>
                <w:t>UART Connection</w:t>
              </w:r>
            </w:ins>
          </w:p>
        </w:tc>
        <w:tc>
          <w:tcPr>
            <w:tcW w:w="6661" w:type="dxa"/>
          </w:tcPr>
          <w:p w14:paraId="7A43684F" w14:textId="37ED06AE" w:rsidR="00145992" w:rsidRDefault="00145992" w:rsidP="004658AA">
            <w:pPr>
              <w:rPr>
                <w:ins w:id="153" w:author="Greg Carson" w:date="2022-06-07T10:15:00Z"/>
                <w:rFonts w:eastAsia="Times New Roman"/>
              </w:rPr>
            </w:pPr>
            <w:ins w:id="154" w:author="Greg Carson" w:date="2022-06-07T10:15:00Z">
              <w:r>
                <w:rPr>
                  <w:rFonts w:eastAsia="Times New Roman"/>
                </w:rPr>
                <w:t xml:space="preserve">OTA File Creation Make </w:t>
              </w:r>
            </w:ins>
            <w:ins w:id="155" w:author="Greg Carson" w:date="2022-06-07T10:17:00Z">
              <w:r>
                <w:rPr>
                  <w:rFonts w:eastAsia="Times New Roman"/>
                </w:rPr>
                <w:t>Targe</w:t>
              </w:r>
            </w:ins>
            <w:ins w:id="156" w:author="Greg Carson" w:date="2022-06-07T10:18:00Z">
              <w:r>
                <w:rPr>
                  <w:rFonts w:eastAsia="Times New Roman"/>
                </w:rPr>
                <w:t>t line</w:t>
              </w:r>
            </w:ins>
          </w:p>
        </w:tc>
      </w:tr>
      <w:tr w:rsidR="00145992" w14:paraId="2173F83E" w14:textId="77777777" w:rsidTr="004658AA">
        <w:trPr>
          <w:ins w:id="157" w:author="Greg Carson" w:date="2022-06-07T10:15:00Z"/>
        </w:trPr>
        <w:tc>
          <w:tcPr>
            <w:tcW w:w="1363" w:type="dxa"/>
          </w:tcPr>
          <w:p w14:paraId="7ADF35FE" w14:textId="77777777" w:rsidR="00145992" w:rsidRDefault="00145992" w:rsidP="004658AA">
            <w:pPr>
              <w:rPr>
                <w:ins w:id="158" w:author="Greg Carson" w:date="2022-06-07T10:15:00Z"/>
                <w:rFonts w:eastAsia="Times New Roman"/>
              </w:rPr>
            </w:pPr>
            <w:ins w:id="159" w:author="Greg Carson" w:date="2022-06-07T10:15:00Z">
              <w:r>
                <w:rPr>
                  <w:rFonts w:eastAsia="Times New Roman"/>
                </w:rPr>
                <w:t>Quicksilver</w:t>
              </w:r>
            </w:ins>
          </w:p>
        </w:tc>
        <w:tc>
          <w:tcPr>
            <w:tcW w:w="1331" w:type="dxa"/>
          </w:tcPr>
          <w:p w14:paraId="60275273" w14:textId="77777777" w:rsidR="00145992" w:rsidRDefault="00145992" w:rsidP="004658AA">
            <w:pPr>
              <w:rPr>
                <w:ins w:id="160" w:author="Greg Carson" w:date="2022-06-07T10:15:00Z"/>
                <w:rFonts w:eastAsia="Times New Roman"/>
              </w:rPr>
            </w:pPr>
            <w:ins w:id="161" w:author="Greg Carson" w:date="2022-06-07T10:15:00Z">
              <w:r>
                <w:rPr>
                  <w:rFonts w:eastAsia="Times New Roman"/>
                </w:rPr>
                <w:t>Thru USB</w:t>
              </w:r>
            </w:ins>
          </w:p>
        </w:tc>
        <w:tc>
          <w:tcPr>
            <w:tcW w:w="6661" w:type="dxa"/>
          </w:tcPr>
          <w:p w14:paraId="5F92E54F" w14:textId="77777777" w:rsidR="00145992" w:rsidRDefault="00145992" w:rsidP="004658AA">
            <w:pPr>
              <w:rPr>
                <w:ins w:id="162" w:author="Greg Carson" w:date="2022-06-07T10:15:00Z"/>
                <w:rFonts w:eastAsia="Times New Roman"/>
              </w:rPr>
            </w:pPr>
            <w:ins w:id="163" w:author="Greg Carson" w:date="2022-06-07T10:15:00Z">
              <w:r>
                <w:rPr>
                  <w:rFonts w:eastAsia="Times New Roman"/>
                </w:rPr>
                <w:t>snip.ota2_extract-Quicksilver_EVL_UART_SWAP</w:t>
              </w:r>
            </w:ins>
          </w:p>
        </w:tc>
      </w:tr>
      <w:tr w:rsidR="00145992" w14:paraId="4E4CDF2B" w14:textId="77777777" w:rsidTr="004658AA">
        <w:trPr>
          <w:ins w:id="164" w:author="Greg Carson" w:date="2022-06-07T10:15:00Z"/>
        </w:trPr>
        <w:tc>
          <w:tcPr>
            <w:tcW w:w="1363" w:type="dxa"/>
          </w:tcPr>
          <w:p w14:paraId="7907359E" w14:textId="77777777" w:rsidR="00145992" w:rsidRDefault="00145992" w:rsidP="004658AA">
            <w:pPr>
              <w:rPr>
                <w:ins w:id="165" w:author="Greg Carson" w:date="2022-06-07T10:15:00Z"/>
                <w:rFonts w:eastAsia="Times New Roman"/>
              </w:rPr>
            </w:pPr>
            <w:ins w:id="166" w:author="Greg Carson" w:date="2022-06-07T10:15:00Z">
              <w:r>
                <w:rPr>
                  <w:rFonts w:eastAsia="Times New Roman"/>
                </w:rPr>
                <w:t>Quicksilver</w:t>
              </w:r>
            </w:ins>
          </w:p>
        </w:tc>
        <w:tc>
          <w:tcPr>
            <w:tcW w:w="1331" w:type="dxa"/>
          </w:tcPr>
          <w:p w14:paraId="24A0D919" w14:textId="77777777" w:rsidR="00145992" w:rsidRDefault="00145992" w:rsidP="004658AA">
            <w:pPr>
              <w:rPr>
                <w:ins w:id="167" w:author="Greg Carson" w:date="2022-06-07T10:15:00Z"/>
                <w:rFonts w:eastAsia="Times New Roman"/>
              </w:rPr>
            </w:pPr>
            <w:ins w:id="168" w:author="Greg Carson" w:date="2022-06-07T10:15:00Z">
              <w:r>
                <w:rPr>
                  <w:rFonts w:eastAsia="Times New Roman"/>
                </w:rPr>
                <w:t>Direct to J6</w:t>
              </w:r>
            </w:ins>
          </w:p>
        </w:tc>
        <w:tc>
          <w:tcPr>
            <w:tcW w:w="6661" w:type="dxa"/>
          </w:tcPr>
          <w:p w14:paraId="49B560BC" w14:textId="77777777" w:rsidR="00145992" w:rsidRDefault="00145992" w:rsidP="004658AA">
            <w:pPr>
              <w:rPr>
                <w:ins w:id="169" w:author="Greg Carson" w:date="2022-06-07T10:15:00Z"/>
                <w:rFonts w:eastAsia="Times New Roman"/>
              </w:rPr>
            </w:pPr>
            <w:ins w:id="170" w:author="Greg Carson" w:date="2022-06-07T10:15:00Z">
              <w:r w:rsidRPr="00882ABE">
                <w:rPr>
                  <w:rFonts w:eastAsia="Times New Roman"/>
                </w:rPr>
                <w:t>snip.ota2_extract-Quicksilver_EVL</w:t>
              </w:r>
            </w:ins>
          </w:p>
        </w:tc>
      </w:tr>
      <w:tr w:rsidR="00145992" w14:paraId="332608F5" w14:textId="77777777" w:rsidTr="004658AA">
        <w:trPr>
          <w:ins w:id="171" w:author="Greg Carson" w:date="2022-06-07T10:15:00Z"/>
        </w:trPr>
        <w:tc>
          <w:tcPr>
            <w:tcW w:w="1363" w:type="dxa"/>
          </w:tcPr>
          <w:p w14:paraId="761A4A69" w14:textId="77777777" w:rsidR="00145992" w:rsidRDefault="00145992" w:rsidP="004658AA">
            <w:pPr>
              <w:rPr>
                <w:ins w:id="172" w:author="Greg Carson" w:date="2022-06-07T10:15:00Z"/>
                <w:rFonts w:eastAsia="Times New Roman"/>
              </w:rPr>
            </w:pPr>
            <w:ins w:id="173" w:author="Greg Carson" w:date="2022-06-07T10:15:00Z">
              <w:r>
                <w:rPr>
                  <w:rFonts w:eastAsia="Times New Roman"/>
                </w:rPr>
                <w:t>CYW943907</w:t>
              </w:r>
            </w:ins>
          </w:p>
        </w:tc>
        <w:tc>
          <w:tcPr>
            <w:tcW w:w="1331" w:type="dxa"/>
          </w:tcPr>
          <w:p w14:paraId="69A59D85" w14:textId="77777777" w:rsidR="00145992" w:rsidRDefault="00145992" w:rsidP="004658AA">
            <w:pPr>
              <w:rPr>
                <w:ins w:id="174" w:author="Greg Carson" w:date="2022-06-07T10:15:00Z"/>
                <w:rFonts w:eastAsia="Times New Roman"/>
              </w:rPr>
            </w:pPr>
            <w:ins w:id="175" w:author="Greg Carson" w:date="2022-06-07T10:15:00Z">
              <w:r>
                <w:rPr>
                  <w:rFonts w:eastAsia="Times New Roman"/>
                </w:rPr>
                <w:t>Thru USB</w:t>
              </w:r>
            </w:ins>
          </w:p>
        </w:tc>
        <w:tc>
          <w:tcPr>
            <w:tcW w:w="6661" w:type="dxa"/>
          </w:tcPr>
          <w:p w14:paraId="1198EF6E" w14:textId="77777777" w:rsidR="00145992" w:rsidRDefault="00145992" w:rsidP="004658AA">
            <w:pPr>
              <w:rPr>
                <w:ins w:id="176" w:author="Greg Carson" w:date="2022-06-07T10:15:00Z"/>
                <w:rFonts w:eastAsia="Times New Roman"/>
              </w:rPr>
            </w:pPr>
            <w:ins w:id="177" w:author="Greg Carson" w:date="2022-06-07T10:15:00Z">
              <w:r>
                <w:rPr>
                  <w:rFonts w:eastAsia="Times New Roman"/>
                </w:rPr>
                <w:t>snip.ota2_extract-CYW943907AEVAL1F_UART_SWAP</w:t>
              </w:r>
            </w:ins>
          </w:p>
        </w:tc>
      </w:tr>
      <w:tr w:rsidR="00145992" w14:paraId="74008D3C" w14:textId="77777777" w:rsidTr="004658AA">
        <w:trPr>
          <w:ins w:id="178" w:author="Greg Carson" w:date="2022-06-07T10:15:00Z"/>
        </w:trPr>
        <w:tc>
          <w:tcPr>
            <w:tcW w:w="1363" w:type="dxa"/>
          </w:tcPr>
          <w:p w14:paraId="5532691B" w14:textId="77777777" w:rsidR="00145992" w:rsidRDefault="00145992" w:rsidP="004658AA">
            <w:pPr>
              <w:rPr>
                <w:ins w:id="179" w:author="Greg Carson" w:date="2022-06-07T10:15:00Z"/>
                <w:rFonts w:eastAsia="Times New Roman"/>
              </w:rPr>
            </w:pPr>
            <w:ins w:id="180" w:author="Greg Carson" w:date="2022-06-07T10:15:00Z">
              <w:r>
                <w:rPr>
                  <w:rFonts w:eastAsia="Times New Roman"/>
                </w:rPr>
                <w:t>CYW943907</w:t>
              </w:r>
            </w:ins>
          </w:p>
        </w:tc>
        <w:tc>
          <w:tcPr>
            <w:tcW w:w="1331" w:type="dxa"/>
          </w:tcPr>
          <w:p w14:paraId="09F7234D" w14:textId="77777777" w:rsidR="00145992" w:rsidRDefault="00145992" w:rsidP="004658AA">
            <w:pPr>
              <w:rPr>
                <w:ins w:id="181" w:author="Greg Carson" w:date="2022-06-07T10:15:00Z"/>
                <w:rFonts w:eastAsia="Times New Roman"/>
              </w:rPr>
            </w:pPr>
          </w:p>
        </w:tc>
        <w:tc>
          <w:tcPr>
            <w:tcW w:w="6661" w:type="dxa"/>
          </w:tcPr>
          <w:p w14:paraId="6912096D" w14:textId="77777777" w:rsidR="00145992" w:rsidRDefault="00145992" w:rsidP="004658AA">
            <w:pPr>
              <w:rPr>
                <w:ins w:id="182" w:author="Greg Carson" w:date="2022-06-07T10:15:00Z"/>
                <w:rFonts w:eastAsia="Times New Roman"/>
              </w:rPr>
            </w:pPr>
            <w:ins w:id="183" w:author="Greg Carson" w:date="2022-06-07T10:15:00Z">
              <w:r>
                <w:rPr>
                  <w:rFonts w:eastAsia="Times New Roman"/>
                </w:rPr>
                <w:t>snip.ota2_extract-CYW943907AEVAL1F</w:t>
              </w:r>
            </w:ins>
          </w:p>
        </w:tc>
      </w:tr>
      <w:tr w:rsidR="00145992" w14:paraId="49C94F2A" w14:textId="77777777" w:rsidTr="004658AA">
        <w:trPr>
          <w:ins w:id="184" w:author="Greg Carson" w:date="2022-06-07T10:15:00Z"/>
        </w:trPr>
        <w:tc>
          <w:tcPr>
            <w:tcW w:w="1363" w:type="dxa"/>
          </w:tcPr>
          <w:p w14:paraId="5437338D" w14:textId="77777777" w:rsidR="00145992" w:rsidRDefault="00145992" w:rsidP="004658AA">
            <w:pPr>
              <w:rPr>
                <w:ins w:id="185" w:author="Greg Carson" w:date="2022-06-07T10:15:00Z"/>
                <w:rFonts w:eastAsia="Times New Roman"/>
              </w:rPr>
            </w:pPr>
            <w:ins w:id="186" w:author="Greg Carson" w:date="2022-06-07T10:15:00Z">
              <w:r>
                <w:rPr>
                  <w:rFonts w:eastAsia="Times New Roman"/>
                </w:rPr>
                <w:t>CYW954907</w:t>
              </w:r>
            </w:ins>
          </w:p>
        </w:tc>
        <w:tc>
          <w:tcPr>
            <w:tcW w:w="1331" w:type="dxa"/>
          </w:tcPr>
          <w:p w14:paraId="64C192B2" w14:textId="77777777" w:rsidR="00145992" w:rsidRDefault="00145992" w:rsidP="004658AA">
            <w:pPr>
              <w:rPr>
                <w:ins w:id="187" w:author="Greg Carson" w:date="2022-06-07T10:15:00Z"/>
                <w:rFonts w:eastAsia="Times New Roman"/>
              </w:rPr>
            </w:pPr>
            <w:ins w:id="188" w:author="Greg Carson" w:date="2022-06-07T10:15:00Z">
              <w:r>
                <w:rPr>
                  <w:rFonts w:eastAsia="Times New Roman"/>
                </w:rPr>
                <w:t>Thru USB</w:t>
              </w:r>
            </w:ins>
          </w:p>
        </w:tc>
        <w:tc>
          <w:tcPr>
            <w:tcW w:w="6661" w:type="dxa"/>
          </w:tcPr>
          <w:p w14:paraId="712594C5" w14:textId="77777777" w:rsidR="00145992" w:rsidRDefault="00145992" w:rsidP="004658AA">
            <w:pPr>
              <w:rPr>
                <w:ins w:id="189" w:author="Greg Carson" w:date="2022-06-07T10:15:00Z"/>
                <w:rFonts w:eastAsia="Times New Roman"/>
              </w:rPr>
            </w:pPr>
            <w:ins w:id="190" w:author="Greg Carson" w:date="2022-06-07T10:15:00Z">
              <w:r>
                <w:rPr>
                  <w:rFonts w:eastAsia="Times New Roman"/>
                </w:rPr>
                <w:t>snip.ota2_extract-CYW954907AEVAL1F_UART_SWAP</w:t>
              </w:r>
            </w:ins>
          </w:p>
        </w:tc>
      </w:tr>
      <w:tr w:rsidR="00145992" w14:paraId="4E00AE4D" w14:textId="77777777" w:rsidTr="004658AA">
        <w:trPr>
          <w:ins w:id="191" w:author="Greg Carson" w:date="2022-06-07T10:15:00Z"/>
        </w:trPr>
        <w:tc>
          <w:tcPr>
            <w:tcW w:w="1363" w:type="dxa"/>
          </w:tcPr>
          <w:p w14:paraId="4AEED300" w14:textId="77777777" w:rsidR="00145992" w:rsidRDefault="00145992" w:rsidP="004658AA">
            <w:pPr>
              <w:rPr>
                <w:ins w:id="192" w:author="Greg Carson" w:date="2022-06-07T10:15:00Z"/>
                <w:rFonts w:eastAsia="Times New Roman"/>
              </w:rPr>
            </w:pPr>
            <w:ins w:id="193" w:author="Greg Carson" w:date="2022-06-07T10:15:00Z">
              <w:r>
                <w:rPr>
                  <w:rFonts w:eastAsia="Times New Roman"/>
                </w:rPr>
                <w:t>CYW954907</w:t>
              </w:r>
            </w:ins>
          </w:p>
        </w:tc>
        <w:tc>
          <w:tcPr>
            <w:tcW w:w="1331" w:type="dxa"/>
          </w:tcPr>
          <w:p w14:paraId="4721918C" w14:textId="77777777" w:rsidR="00145992" w:rsidRDefault="00145992" w:rsidP="004658AA">
            <w:pPr>
              <w:rPr>
                <w:ins w:id="194" w:author="Greg Carson" w:date="2022-06-07T10:15:00Z"/>
                <w:rFonts w:eastAsia="Times New Roman"/>
              </w:rPr>
            </w:pPr>
          </w:p>
        </w:tc>
        <w:tc>
          <w:tcPr>
            <w:tcW w:w="6661" w:type="dxa"/>
          </w:tcPr>
          <w:p w14:paraId="6DD98CEF" w14:textId="77777777" w:rsidR="00145992" w:rsidRDefault="00145992" w:rsidP="004658AA">
            <w:pPr>
              <w:rPr>
                <w:ins w:id="195" w:author="Greg Carson" w:date="2022-06-07T10:15:00Z"/>
                <w:rFonts w:eastAsia="Times New Roman"/>
              </w:rPr>
            </w:pPr>
            <w:ins w:id="196" w:author="Greg Carson" w:date="2022-06-07T10:15:00Z">
              <w:r>
                <w:rPr>
                  <w:rFonts w:eastAsia="Times New Roman"/>
                </w:rPr>
                <w:t>snip.ota2_extract-CYW954907AEVAL1F</w:t>
              </w:r>
            </w:ins>
          </w:p>
        </w:tc>
      </w:tr>
    </w:tbl>
    <w:p w14:paraId="0427905F" w14:textId="4A4B42C3" w:rsidR="00145992" w:rsidRDefault="00145992" w:rsidP="00C5599B">
      <w:pPr>
        <w:rPr>
          <w:ins w:id="197" w:author="Greg Carson" w:date="2022-06-07T10:16:00Z"/>
          <w:rFonts w:eastAsia="Times New Roman"/>
        </w:rPr>
      </w:pPr>
    </w:p>
    <w:p w14:paraId="7A6D3889" w14:textId="4759AFC7" w:rsidR="00145992" w:rsidRDefault="00145992" w:rsidP="00145992">
      <w:pPr>
        <w:rPr>
          <w:ins w:id="198" w:author="Greg Carson" w:date="2022-06-07T10:16:00Z"/>
          <w:rFonts w:eastAsia="Times New Roman"/>
        </w:rPr>
      </w:pPr>
      <w:ins w:id="199" w:author="Greg Carson" w:date="2022-06-07T10:18:00Z">
        <w:r>
          <w:rPr>
            <w:rFonts w:eastAsia="Times New Roman"/>
          </w:rPr>
          <w:t>Add up to Six AT_CMD code compile Make Target lines for the configurations you plan to support:</w:t>
        </w:r>
      </w:ins>
    </w:p>
    <w:tbl>
      <w:tblPr>
        <w:tblStyle w:val="TableGrid"/>
        <w:tblW w:w="9355" w:type="dxa"/>
        <w:tblLook w:val="04A0" w:firstRow="1" w:lastRow="0" w:firstColumn="1" w:lastColumn="0" w:noHBand="0" w:noVBand="1"/>
      </w:tblPr>
      <w:tblGrid>
        <w:gridCol w:w="1363"/>
        <w:gridCol w:w="1331"/>
        <w:gridCol w:w="6661"/>
      </w:tblGrid>
      <w:tr w:rsidR="00145992" w14:paraId="54EEEEE0" w14:textId="77777777" w:rsidTr="004658AA">
        <w:trPr>
          <w:ins w:id="200" w:author="Greg Carson" w:date="2022-06-07T10:16:00Z"/>
        </w:trPr>
        <w:tc>
          <w:tcPr>
            <w:tcW w:w="1363" w:type="dxa"/>
          </w:tcPr>
          <w:p w14:paraId="4B1EC692" w14:textId="77777777" w:rsidR="00145992" w:rsidRDefault="00145992" w:rsidP="004658AA">
            <w:pPr>
              <w:rPr>
                <w:ins w:id="201" w:author="Greg Carson" w:date="2022-06-07T10:16:00Z"/>
                <w:rFonts w:eastAsia="Times New Roman"/>
              </w:rPr>
            </w:pPr>
            <w:ins w:id="202" w:author="Greg Carson" w:date="2022-06-07T10:16:00Z">
              <w:r>
                <w:rPr>
                  <w:rFonts w:eastAsia="Times New Roman"/>
                </w:rPr>
                <w:t>Kit</w:t>
              </w:r>
            </w:ins>
          </w:p>
        </w:tc>
        <w:tc>
          <w:tcPr>
            <w:tcW w:w="1331" w:type="dxa"/>
          </w:tcPr>
          <w:p w14:paraId="76B4B0F8" w14:textId="77777777" w:rsidR="00145992" w:rsidRDefault="00145992" w:rsidP="004658AA">
            <w:pPr>
              <w:rPr>
                <w:ins w:id="203" w:author="Greg Carson" w:date="2022-06-07T10:16:00Z"/>
                <w:rFonts w:eastAsia="Times New Roman"/>
              </w:rPr>
            </w:pPr>
            <w:ins w:id="204" w:author="Greg Carson" w:date="2022-06-07T10:16:00Z">
              <w:r>
                <w:rPr>
                  <w:rFonts w:eastAsia="Times New Roman"/>
                </w:rPr>
                <w:t>UART Connection</w:t>
              </w:r>
            </w:ins>
          </w:p>
        </w:tc>
        <w:tc>
          <w:tcPr>
            <w:tcW w:w="6661" w:type="dxa"/>
          </w:tcPr>
          <w:p w14:paraId="0CF60372" w14:textId="33A6BE14" w:rsidR="00145992" w:rsidRDefault="00145992" w:rsidP="004658AA">
            <w:pPr>
              <w:rPr>
                <w:ins w:id="205" w:author="Greg Carson" w:date="2022-06-07T10:16:00Z"/>
                <w:rFonts w:eastAsia="Times New Roman"/>
              </w:rPr>
            </w:pPr>
            <w:ins w:id="206" w:author="Greg Carson" w:date="2022-06-07T10:16:00Z">
              <w:r>
                <w:rPr>
                  <w:rFonts w:eastAsia="Times New Roman"/>
                </w:rPr>
                <w:t xml:space="preserve">AT_CMD code compile and kit program Make </w:t>
              </w:r>
            </w:ins>
            <w:ins w:id="207" w:author="Greg Carson" w:date="2022-06-07T10:18:00Z">
              <w:r>
                <w:rPr>
                  <w:rFonts w:eastAsia="Times New Roman"/>
                </w:rPr>
                <w:t>Target line</w:t>
              </w:r>
            </w:ins>
          </w:p>
        </w:tc>
      </w:tr>
      <w:tr w:rsidR="00145992" w14:paraId="0F98F583" w14:textId="77777777" w:rsidTr="004658AA">
        <w:trPr>
          <w:ins w:id="208" w:author="Greg Carson" w:date="2022-06-07T10:16:00Z"/>
        </w:trPr>
        <w:tc>
          <w:tcPr>
            <w:tcW w:w="1363" w:type="dxa"/>
          </w:tcPr>
          <w:p w14:paraId="6D4EE5A2" w14:textId="77777777" w:rsidR="00145992" w:rsidRDefault="00145992" w:rsidP="004658AA">
            <w:pPr>
              <w:rPr>
                <w:ins w:id="209" w:author="Greg Carson" w:date="2022-06-07T10:16:00Z"/>
                <w:rFonts w:eastAsia="Times New Roman"/>
              </w:rPr>
            </w:pPr>
            <w:ins w:id="210" w:author="Greg Carson" w:date="2022-06-07T10:16:00Z">
              <w:r>
                <w:rPr>
                  <w:rFonts w:eastAsia="Times New Roman"/>
                </w:rPr>
                <w:t>Quicksilver</w:t>
              </w:r>
            </w:ins>
          </w:p>
        </w:tc>
        <w:tc>
          <w:tcPr>
            <w:tcW w:w="1331" w:type="dxa"/>
          </w:tcPr>
          <w:p w14:paraId="06CC6507" w14:textId="77777777" w:rsidR="00145992" w:rsidRDefault="00145992" w:rsidP="004658AA">
            <w:pPr>
              <w:rPr>
                <w:ins w:id="211" w:author="Greg Carson" w:date="2022-06-07T10:16:00Z"/>
                <w:rFonts w:eastAsia="Times New Roman"/>
              </w:rPr>
            </w:pPr>
            <w:ins w:id="212" w:author="Greg Carson" w:date="2022-06-07T10:16:00Z">
              <w:r>
                <w:rPr>
                  <w:rFonts w:eastAsia="Times New Roman"/>
                </w:rPr>
                <w:t>Thru USB</w:t>
              </w:r>
            </w:ins>
          </w:p>
        </w:tc>
        <w:tc>
          <w:tcPr>
            <w:tcW w:w="6661" w:type="dxa"/>
          </w:tcPr>
          <w:p w14:paraId="6A4C63AE" w14:textId="77777777" w:rsidR="00145992" w:rsidRDefault="00145992" w:rsidP="004658AA">
            <w:pPr>
              <w:rPr>
                <w:ins w:id="213" w:author="Greg Carson" w:date="2022-06-07T10:16:00Z"/>
                <w:rFonts w:eastAsia="Times New Roman"/>
              </w:rPr>
            </w:pPr>
            <w:proofErr w:type="spellStart"/>
            <w:ins w:id="214" w:author="Greg Carson" w:date="2022-06-07T10:16:00Z">
              <w:r w:rsidRPr="002C378F">
                <w:rPr>
                  <w:rFonts w:eastAsia="Times New Roman"/>
                </w:rPr>
                <w:t>test.at_cmd-Quicksi</w:t>
              </w:r>
              <w:r>
                <w:rPr>
                  <w:rFonts w:eastAsia="Times New Roman"/>
                </w:rPr>
                <w:t>l</w:t>
              </w:r>
              <w:r w:rsidRPr="002C378F">
                <w:rPr>
                  <w:rFonts w:eastAsia="Times New Roman"/>
                </w:rPr>
                <w:t>ver_EVL</w:t>
              </w:r>
              <w:r>
                <w:rPr>
                  <w:rFonts w:eastAsia="Times New Roman"/>
                </w:rPr>
                <w:t>_UART_SWAP</w:t>
              </w:r>
              <w:proofErr w:type="spellEnd"/>
              <w:r w:rsidRPr="002C378F">
                <w:rPr>
                  <w:rFonts w:eastAsia="Times New Roman"/>
                </w:rPr>
                <w:t xml:space="preserve"> ota2_image download run</w:t>
              </w:r>
            </w:ins>
          </w:p>
        </w:tc>
      </w:tr>
      <w:tr w:rsidR="00145992" w14:paraId="28717D08" w14:textId="77777777" w:rsidTr="004658AA">
        <w:trPr>
          <w:ins w:id="215" w:author="Greg Carson" w:date="2022-06-07T10:16:00Z"/>
        </w:trPr>
        <w:tc>
          <w:tcPr>
            <w:tcW w:w="1363" w:type="dxa"/>
          </w:tcPr>
          <w:p w14:paraId="7A0F5A42" w14:textId="77777777" w:rsidR="00145992" w:rsidRDefault="00145992" w:rsidP="004658AA">
            <w:pPr>
              <w:rPr>
                <w:ins w:id="216" w:author="Greg Carson" w:date="2022-06-07T10:16:00Z"/>
                <w:rFonts w:eastAsia="Times New Roman"/>
              </w:rPr>
            </w:pPr>
            <w:ins w:id="217" w:author="Greg Carson" w:date="2022-06-07T10:16:00Z">
              <w:r>
                <w:rPr>
                  <w:rFonts w:eastAsia="Times New Roman"/>
                </w:rPr>
                <w:t>Quicksilver</w:t>
              </w:r>
            </w:ins>
          </w:p>
        </w:tc>
        <w:tc>
          <w:tcPr>
            <w:tcW w:w="1331" w:type="dxa"/>
          </w:tcPr>
          <w:p w14:paraId="3A06949B" w14:textId="77777777" w:rsidR="00145992" w:rsidRDefault="00145992" w:rsidP="004658AA">
            <w:pPr>
              <w:rPr>
                <w:ins w:id="218" w:author="Greg Carson" w:date="2022-06-07T10:16:00Z"/>
                <w:rFonts w:eastAsia="Times New Roman"/>
              </w:rPr>
            </w:pPr>
            <w:ins w:id="219" w:author="Greg Carson" w:date="2022-06-07T10:16:00Z">
              <w:r>
                <w:rPr>
                  <w:rFonts w:eastAsia="Times New Roman"/>
                </w:rPr>
                <w:t>Direct to J6</w:t>
              </w:r>
            </w:ins>
          </w:p>
        </w:tc>
        <w:tc>
          <w:tcPr>
            <w:tcW w:w="6661" w:type="dxa"/>
          </w:tcPr>
          <w:p w14:paraId="297FD740" w14:textId="77777777" w:rsidR="00145992" w:rsidRDefault="00145992" w:rsidP="004658AA">
            <w:pPr>
              <w:rPr>
                <w:ins w:id="220" w:author="Greg Carson" w:date="2022-06-07T10:16:00Z"/>
                <w:rFonts w:eastAsia="Times New Roman"/>
              </w:rPr>
            </w:pPr>
            <w:proofErr w:type="spellStart"/>
            <w:ins w:id="221" w:author="Greg Carson" w:date="2022-06-07T10:16:00Z">
              <w:r w:rsidRPr="002C378F">
                <w:rPr>
                  <w:rFonts w:eastAsia="Times New Roman"/>
                </w:rPr>
                <w:t>test.at_cmd-Quicksi</w:t>
              </w:r>
              <w:r>
                <w:rPr>
                  <w:rFonts w:eastAsia="Times New Roman"/>
                </w:rPr>
                <w:t>l</w:t>
              </w:r>
              <w:r w:rsidRPr="002C378F">
                <w:rPr>
                  <w:rFonts w:eastAsia="Times New Roman"/>
                </w:rPr>
                <w:t>ver_EVL</w:t>
              </w:r>
              <w:proofErr w:type="spellEnd"/>
              <w:r w:rsidRPr="002C378F">
                <w:rPr>
                  <w:rFonts w:eastAsia="Times New Roman"/>
                </w:rPr>
                <w:t xml:space="preserve"> ota2_image download run</w:t>
              </w:r>
            </w:ins>
          </w:p>
        </w:tc>
      </w:tr>
      <w:tr w:rsidR="00145992" w14:paraId="567BD54E" w14:textId="77777777" w:rsidTr="004658AA">
        <w:trPr>
          <w:ins w:id="222" w:author="Greg Carson" w:date="2022-06-07T10:16:00Z"/>
        </w:trPr>
        <w:tc>
          <w:tcPr>
            <w:tcW w:w="1363" w:type="dxa"/>
          </w:tcPr>
          <w:p w14:paraId="24D65A06" w14:textId="77777777" w:rsidR="00145992" w:rsidRDefault="00145992" w:rsidP="004658AA">
            <w:pPr>
              <w:rPr>
                <w:ins w:id="223" w:author="Greg Carson" w:date="2022-06-07T10:16:00Z"/>
                <w:rFonts w:eastAsia="Times New Roman"/>
              </w:rPr>
            </w:pPr>
            <w:ins w:id="224" w:author="Greg Carson" w:date="2022-06-07T10:16:00Z">
              <w:r>
                <w:rPr>
                  <w:rFonts w:eastAsia="Times New Roman"/>
                </w:rPr>
                <w:t>CYW943907</w:t>
              </w:r>
            </w:ins>
          </w:p>
        </w:tc>
        <w:tc>
          <w:tcPr>
            <w:tcW w:w="1331" w:type="dxa"/>
          </w:tcPr>
          <w:p w14:paraId="4E4861E9" w14:textId="77777777" w:rsidR="00145992" w:rsidRDefault="00145992" w:rsidP="004658AA">
            <w:pPr>
              <w:rPr>
                <w:ins w:id="225" w:author="Greg Carson" w:date="2022-06-07T10:16:00Z"/>
                <w:rFonts w:eastAsia="Times New Roman"/>
              </w:rPr>
            </w:pPr>
            <w:ins w:id="226" w:author="Greg Carson" w:date="2022-06-07T10:16:00Z">
              <w:r>
                <w:rPr>
                  <w:rFonts w:eastAsia="Times New Roman"/>
                </w:rPr>
                <w:t>Thru USB</w:t>
              </w:r>
            </w:ins>
          </w:p>
        </w:tc>
        <w:tc>
          <w:tcPr>
            <w:tcW w:w="6661" w:type="dxa"/>
          </w:tcPr>
          <w:p w14:paraId="49E0F74B" w14:textId="77777777" w:rsidR="00145992" w:rsidRDefault="00145992" w:rsidP="004658AA">
            <w:pPr>
              <w:rPr>
                <w:ins w:id="227" w:author="Greg Carson" w:date="2022-06-07T10:16:00Z"/>
                <w:rFonts w:eastAsia="Times New Roman"/>
              </w:rPr>
            </w:pPr>
            <w:ins w:id="228" w:author="Greg Carson" w:date="2022-06-07T10:16:00Z">
              <w:r w:rsidRPr="002C378F">
                <w:rPr>
                  <w:rFonts w:eastAsia="Times New Roman"/>
                </w:rPr>
                <w:t>test.at_cmd-</w:t>
              </w:r>
              <w:r>
                <w:rPr>
                  <w:rFonts w:eastAsia="Times New Roman"/>
                </w:rPr>
                <w:t>CYW943907AEVAL1F_UART_SWAP</w:t>
              </w:r>
              <w:r w:rsidRPr="002C378F">
                <w:rPr>
                  <w:rFonts w:eastAsia="Times New Roman"/>
                </w:rPr>
                <w:t xml:space="preserve"> ota2_image download run</w:t>
              </w:r>
            </w:ins>
          </w:p>
        </w:tc>
      </w:tr>
      <w:tr w:rsidR="00145992" w14:paraId="07B5D988" w14:textId="77777777" w:rsidTr="004658AA">
        <w:trPr>
          <w:ins w:id="229" w:author="Greg Carson" w:date="2022-06-07T10:16:00Z"/>
        </w:trPr>
        <w:tc>
          <w:tcPr>
            <w:tcW w:w="1363" w:type="dxa"/>
          </w:tcPr>
          <w:p w14:paraId="67B3021A" w14:textId="77777777" w:rsidR="00145992" w:rsidRDefault="00145992" w:rsidP="004658AA">
            <w:pPr>
              <w:rPr>
                <w:ins w:id="230" w:author="Greg Carson" w:date="2022-06-07T10:16:00Z"/>
                <w:rFonts w:eastAsia="Times New Roman"/>
              </w:rPr>
            </w:pPr>
            <w:ins w:id="231" w:author="Greg Carson" w:date="2022-06-07T10:16:00Z">
              <w:r>
                <w:rPr>
                  <w:rFonts w:eastAsia="Times New Roman"/>
                </w:rPr>
                <w:t>CYW943907</w:t>
              </w:r>
            </w:ins>
          </w:p>
        </w:tc>
        <w:tc>
          <w:tcPr>
            <w:tcW w:w="1331" w:type="dxa"/>
          </w:tcPr>
          <w:p w14:paraId="59648772" w14:textId="77777777" w:rsidR="00145992" w:rsidRDefault="00145992" w:rsidP="004658AA">
            <w:pPr>
              <w:rPr>
                <w:ins w:id="232" w:author="Greg Carson" w:date="2022-06-07T10:16:00Z"/>
                <w:rFonts w:eastAsia="Times New Roman"/>
              </w:rPr>
            </w:pPr>
          </w:p>
        </w:tc>
        <w:tc>
          <w:tcPr>
            <w:tcW w:w="6661" w:type="dxa"/>
          </w:tcPr>
          <w:p w14:paraId="00ACFEC1" w14:textId="77777777" w:rsidR="00145992" w:rsidRDefault="00145992" w:rsidP="004658AA">
            <w:pPr>
              <w:rPr>
                <w:ins w:id="233" w:author="Greg Carson" w:date="2022-06-07T10:16:00Z"/>
                <w:rFonts w:eastAsia="Times New Roman"/>
              </w:rPr>
            </w:pPr>
            <w:ins w:id="234" w:author="Greg Carson" w:date="2022-06-07T10:16:00Z">
              <w:r w:rsidRPr="002C378F">
                <w:rPr>
                  <w:rFonts w:eastAsia="Times New Roman"/>
                </w:rPr>
                <w:t>test.at_cmd-</w:t>
              </w:r>
              <w:r>
                <w:rPr>
                  <w:rFonts w:eastAsia="Times New Roman"/>
                </w:rPr>
                <w:t>CYW943907AEVAL1F</w:t>
              </w:r>
              <w:r w:rsidRPr="002C378F">
                <w:rPr>
                  <w:rFonts w:eastAsia="Times New Roman"/>
                </w:rPr>
                <w:t xml:space="preserve"> ota2_image download run</w:t>
              </w:r>
            </w:ins>
          </w:p>
        </w:tc>
      </w:tr>
      <w:tr w:rsidR="00145992" w14:paraId="35A41BD9" w14:textId="77777777" w:rsidTr="004658AA">
        <w:trPr>
          <w:ins w:id="235" w:author="Greg Carson" w:date="2022-06-07T10:16:00Z"/>
        </w:trPr>
        <w:tc>
          <w:tcPr>
            <w:tcW w:w="1363" w:type="dxa"/>
          </w:tcPr>
          <w:p w14:paraId="6666D859" w14:textId="77777777" w:rsidR="00145992" w:rsidRDefault="00145992" w:rsidP="004658AA">
            <w:pPr>
              <w:rPr>
                <w:ins w:id="236" w:author="Greg Carson" w:date="2022-06-07T10:16:00Z"/>
                <w:rFonts w:eastAsia="Times New Roman"/>
              </w:rPr>
            </w:pPr>
            <w:ins w:id="237" w:author="Greg Carson" w:date="2022-06-07T10:16:00Z">
              <w:r>
                <w:rPr>
                  <w:rFonts w:eastAsia="Times New Roman"/>
                </w:rPr>
                <w:t>CYW954907</w:t>
              </w:r>
            </w:ins>
          </w:p>
        </w:tc>
        <w:tc>
          <w:tcPr>
            <w:tcW w:w="1331" w:type="dxa"/>
          </w:tcPr>
          <w:p w14:paraId="1286BE8A" w14:textId="77777777" w:rsidR="00145992" w:rsidRDefault="00145992" w:rsidP="004658AA">
            <w:pPr>
              <w:rPr>
                <w:ins w:id="238" w:author="Greg Carson" w:date="2022-06-07T10:16:00Z"/>
                <w:rFonts w:eastAsia="Times New Roman"/>
              </w:rPr>
            </w:pPr>
            <w:ins w:id="239" w:author="Greg Carson" w:date="2022-06-07T10:16:00Z">
              <w:r>
                <w:rPr>
                  <w:rFonts w:eastAsia="Times New Roman"/>
                </w:rPr>
                <w:t>Thru USB</w:t>
              </w:r>
            </w:ins>
          </w:p>
        </w:tc>
        <w:tc>
          <w:tcPr>
            <w:tcW w:w="6661" w:type="dxa"/>
          </w:tcPr>
          <w:p w14:paraId="56487B04" w14:textId="77777777" w:rsidR="00145992" w:rsidRDefault="00145992" w:rsidP="004658AA">
            <w:pPr>
              <w:rPr>
                <w:ins w:id="240" w:author="Greg Carson" w:date="2022-06-07T10:16:00Z"/>
                <w:rFonts w:eastAsia="Times New Roman"/>
              </w:rPr>
            </w:pPr>
            <w:ins w:id="241" w:author="Greg Carson" w:date="2022-06-07T10:16:00Z">
              <w:r w:rsidRPr="002C378F">
                <w:rPr>
                  <w:rFonts w:eastAsia="Times New Roman"/>
                </w:rPr>
                <w:t>test.at_cmd-</w:t>
              </w:r>
              <w:r>
                <w:rPr>
                  <w:rFonts w:eastAsia="Times New Roman"/>
                </w:rPr>
                <w:t>CYW954907AEVAL1F_UART_SWAP</w:t>
              </w:r>
              <w:r w:rsidRPr="002C378F">
                <w:rPr>
                  <w:rFonts w:eastAsia="Times New Roman"/>
                </w:rPr>
                <w:t xml:space="preserve"> ota2_image download run</w:t>
              </w:r>
            </w:ins>
          </w:p>
        </w:tc>
      </w:tr>
      <w:tr w:rsidR="00145992" w14:paraId="31FB0111" w14:textId="77777777" w:rsidTr="004658AA">
        <w:trPr>
          <w:ins w:id="242" w:author="Greg Carson" w:date="2022-06-07T10:16:00Z"/>
        </w:trPr>
        <w:tc>
          <w:tcPr>
            <w:tcW w:w="1363" w:type="dxa"/>
          </w:tcPr>
          <w:p w14:paraId="73CD340A" w14:textId="77777777" w:rsidR="00145992" w:rsidRDefault="00145992" w:rsidP="004658AA">
            <w:pPr>
              <w:rPr>
                <w:ins w:id="243" w:author="Greg Carson" w:date="2022-06-07T10:16:00Z"/>
                <w:rFonts w:eastAsia="Times New Roman"/>
              </w:rPr>
            </w:pPr>
            <w:ins w:id="244" w:author="Greg Carson" w:date="2022-06-07T10:16:00Z">
              <w:r>
                <w:rPr>
                  <w:rFonts w:eastAsia="Times New Roman"/>
                </w:rPr>
                <w:t>CYW954907</w:t>
              </w:r>
            </w:ins>
          </w:p>
        </w:tc>
        <w:tc>
          <w:tcPr>
            <w:tcW w:w="1331" w:type="dxa"/>
          </w:tcPr>
          <w:p w14:paraId="2252462A" w14:textId="77777777" w:rsidR="00145992" w:rsidRDefault="00145992" w:rsidP="004658AA">
            <w:pPr>
              <w:rPr>
                <w:ins w:id="245" w:author="Greg Carson" w:date="2022-06-07T10:16:00Z"/>
                <w:rFonts w:eastAsia="Times New Roman"/>
              </w:rPr>
            </w:pPr>
          </w:p>
        </w:tc>
        <w:tc>
          <w:tcPr>
            <w:tcW w:w="6661" w:type="dxa"/>
          </w:tcPr>
          <w:p w14:paraId="495A8DB4" w14:textId="77777777" w:rsidR="00145992" w:rsidRDefault="00145992" w:rsidP="004658AA">
            <w:pPr>
              <w:rPr>
                <w:ins w:id="246" w:author="Greg Carson" w:date="2022-06-07T10:16:00Z"/>
                <w:rFonts w:eastAsia="Times New Roman"/>
              </w:rPr>
            </w:pPr>
            <w:ins w:id="247" w:author="Greg Carson" w:date="2022-06-07T10:16:00Z">
              <w:r w:rsidRPr="002C378F">
                <w:rPr>
                  <w:rFonts w:eastAsia="Times New Roman"/>
                </w:rPr>
                <w:t>test.at_cmd-</w:t>
              </w:r>
              <w:r>
                <w:rPr>
                  <w:rFonts w:eastAsia="Times New Roman"/>
                </w:rPr>
                <w:t>CYW954907AEVAL1F</w:t>
              </w:r>
              <w:r w:rsidRPr="002C378F">
                <w:rPr>
                  <w:rFonts w:eastAsia="Times New Roman"/>
                </w:rPr>
                <w:t xml:space="preserve"> ota2_image download run</w:t>
              </w:r>
            </w:ins>
          </w:p>
        </w:tc>
      </w:tr>
    </w:tbl>
    <w:p w14:paraId="444D06AF" w14:textId="77777777" w:rsidR="00145992" w:rsidRDefault="00145992" w:rsidP="00C5599B">
      <w:pPr>
        <w:rPr>
          <w:ins w:id="248" w:author="Greg Carson" w:date="2022-06-07T10:15:00Z"/>
          <w:rFonts w:eastAsia="Times New Roman"/>
        </w:rPr>
      </w:pPr>
    </w:p>
    <w:p w14:paraId="1387D279" w14:textId="628068C9" w:rsidR="00145992" w:rsidRDefault="00E9260A" w:rsidP="00C5599B">
      <w:pPr>
        <w:rPr>
          <w:ins w:id="249" w:author="Greg Carson" w:date="2022-06-07T09:31:00Z"/>
          <w:rFonts w:eastAsia="Times New Roman"/>
        </w:rPr>
      </w:pPr>
      <w:ins w:id="250" w:author="Greg Carson" w:date="2022-06-07T10:19:00Z">
        <w:r>
          <w:rPr>
            <w:rFonts w:eastAsia="Times New Roman"/>
          </w:rPr>
          <w:t>Following is further explanation on the Make Targets…</w:t>
        </w:r>
      </w:ins>
    </w:p>
    <w:p w14:paraId="059EF824" w14:textId="77777777" w:rsidR="00363659" w:rsidRDefault="00363659" w:rsidP="00E45DD7">
      <w:pPr>
        <w:rPr>
          <w:rFonts w:eastAsia="Times New Roman"/>
        </w:rPr>
      </w:pPr>
    </w:p>
    <w:p w14:paraId="39B077AD" w14:textId="74F9932D" w:rsidR="006467D6" w:rsidRPr="00E242F2" w:rsidRDefault="002343C3" w:rsidP="00E45DD7">
      <w:pPr>
        <w:rPr>
          <w:rFonts w:eastAsia="Times New Roman"/>
          <w:b/>
          <w:bCs/>
          <w:sz w:val="28"/>
          <w:szCs w:val="28"/>
        </w:rPr>
      </w:pPr>
      <w:r w:rsidRPr="00E242F2">
        <w:rPr>
          <w:rFonts w:eastAsia="Times New Roman"/>
          <w:b/>
          <w:bCs/>
          <w:sz w:val="28"/>
          <w:szCs w:val="28"/>
        </w:rPr>
        <w:t>Clean</w:t>
      </w:r>
      <w:r w:rsidR="006467D6" w:rsidRPr="00E242F2">
        <w:rPr>
          <w:rFonts w:eastAsia="Times New Roman"/>
          <w:b/>
          <w:bCs/>
          <w:sz w:val="28"/>
          <w:szCs w:val="28"/>
        </w:rPr>
        <w:t xml:space="preserve"> </w:t>
      </w:r>
    </w:p>
    <w:p w14:paraId="1DCC7AA7" w14:textId="0DBD7EA7" w:rsidR="008B33B8" w:rsidRDefault="008B33B8" w:rsidP="00E45DD7">
      <w:pPr>
        <w:rPr>
          <w:rFonts w:eastAsia="Times New Roman"/>
        </w:rPr>
      </w:pPr>
      <w:r>
        <w:rPr>
          <w:rFonts w:eastAsia="Times New Roman"/>
        </w:rPr>
        <w:t>Start with a clean slate by running a “clean”.</w:t>
      </w:r>
    </w:p>
    <w:p w14:paraId="573C1F03" w14:textId="56C2FB35" w:rsidR="008B33B8" w:rsidRDefault="008B33B8" w:rsidP="00E45DD7">
      <w:pPr>
        <w:rPr>
          <w:rFonts w:eastAsia="Times New Roman"/>
        </w:rPr>
      </w:pPr>
      <w:r>
        <w:rPr>
          <w:rFonts w:eastAsia="Times New Roman"/>
        </w:rPr>
        <w:t>Double click the “clean” Make Target.</w:t>
      </w:r>
    </w:p>
    <w:p w14:paraId="112BFF1E" w14:textId="3EBEE075" w:rsidR="008B33B8" w:rsidRDefault="006467D6" w:rsidP="00E45DD7">
      <w:pPr>
        <w:rPr>
          <w:rFonts w:eastAsia="Times New Roman"/>
        </w:rPr>
      </w:pPr>
      <w:r>
        <w:rPr>
          <w:rFonts w:eastAsia="Times New Roman"/>
        </w:rPr>
        <w:t>Note: The clean will delete the “build” folder and all its contents. The build folder shows up in the “Project Explorer” section of your WICED with output files from each Make. Cleaning the build folder ensures the subsequent actions create new files.</w:t>
      </w:r>
    </w:p>
    <w:p w14:paraId="67C2EDDF" w14:textId="4E6EE9DF" w:rsidR="008B33B8" w:rsidRDefault="008B33B8" w:rsidP="00E45DD7">
      <w:pPr>
        <w:rPr>
          <w:rFonts w:eastAsia="Times New Roman"/>
        </w:rPr>
      </w:pPr>
    </w:p>
    <w:p w14:paraId="100EFB16" w14:textId="01674120" w:rsidR="008B33B8" w:rsidRDefault="008B33B8" w:rsidP="00E45DD7">
      <w:pPr>
        <w:rPr>
          <w:rFonts w:eastAsia="Times New Roman"/>
        </w:rPr>
      </w:pPr>
      <w:r>
        <w:rPr>
          <w:noProof/>
        </w:rPr>
        <w:drawing>
          <wp:inline distT="0" distB="0" distL="0" distR="0" wp14:anchorId="713A295C" wp14:editId="13B365FA">
            <wp:extent cx="5884905" cy="1714500"/>
            <wp:effectExtent l="0" t="0" r="1905" b="0"/>
            <wp:docPr id="122" name="Picture 1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Graphical user interface, text,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00099" cy="1718927"/>
                    </a:xfrm>
                    <a:prstGeom prst="rect">
                      <a:avLst/>
                    </a:prstGeom>
                    <a:ln>
                      <a:noFill/>
                    </a:ln>
                    <a:extLst>
                      <a:ext uri="{53640926-AAD7-44D8-BBD7-CCE9431645EC}">
                        <a14:shadowObscured xmlns:a14="http://schemas.microsoft.com/office/drawing/2010/main"/>
                      </a:ext>
                    </a:extLst>
                  </pic:spPr>
                </pic:pic>
              </a:graphicData>
            </a:graphic>
          </wp:inline>
        </w:drawing>
      </w:r>
    </w:p>
    <w:p w14:paraId="3601C783" w14:textId="77777777" w:rsidR="008B33B8" w:rsidRDefault="008B33B8" w:rsidP="00E45DD7">
      <w:pPr>
        <w:rPr>
          <w:rFonts w:eastAsia="Times New Roman"/>
        </w:rPr>
      </w:pPr>
    </w:p>
    <w:p w14:paraId="37248B5F" w14:textId="45BDDE53" w:rsidR="008A665B" w:rsidRPr="00E242F2" w:rsidRDefault="008A665B" w:rsidP="00E242F2">
      <w:pPr>
        <w:rPr>
          <w:rFonts w:eastAsia="Times New Roman"/>
        </w:rPr>
      </w:pPr>
      <w:r w:rsidRPr="00E242F2">
        <w:rPr>
          <w:rFonts w:eastAsia="Times New Roman"/>
        </w:rPr>
        <w:lastRenderedPageBreak/>
        <w:t>Create a Make Target in the “Make Target” window of WICED by expanding the 43xxx_Wi-Fi directory then right-clicking one of the existing Make Targets.</w:t>
      </w:r>
    </w:p>
    <w:p w14:paraId="7A4F8E10" w14:textId="40E98F27" w:rsidR="008A665B" w:rsidRPr="008A665B" w:rsidRDefault="008A665B" w:rsidP="008A665B">
      <w:pPr>
        <w:rPr>
          <w:rFonts w:eastAsia="Times New Roman"/>
        </w:rPr>
      </w:pPr>
      <w:r>
        <w:rPr>
          <w:noProof/>
        </w:rPr>
        <w:drawing>
          <wp:inline distT="0" distB="0" distL="0" distR="0" wp14:anchorId="5B259E69" wp14:editId="64065C10">
            <wp:extent cx="4343400" cy="3227882"/>
            <wp:effectExtent l="0" t="0" r="0" b="0"/>
            <wp:docPr id="80" name="Picture 80"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computer screen capture&#10;&#10;Description automatically generated with low confidenc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4384004" cy="3258058"/>
                    </a:xfrm>
                    <a:prstGeom prst="rect">
                      <a:avLst/>
                    </a:prstGeom>
                    <a:ln>
                      <a:noFill/>
                    </a:ln>
                    <a:extLst>
                      <a:ext uri="{53640926-AAD7-44D8-BBD7-CCE9431645EC}">
                        <a14:shadowObscured xmlns:a14="http://schemas.microsoft.com/office/drawing/2010/main"/>
                      </a:ext>
                    </a:extLst>
                  </pic:spPr>
                </pic:pic>
              </a:graphicData>
            </a:graphic>
          </wp:inline>
        </w:drawing>
      </w:r>
    </w:p>
    <w:p w14:paraId="7C4CCDAA" w14:textId="5BFCE713" w:rsidR="00751F4B" w:rsidRDefault="00751F4B" w:rsidP="00941C97">
      <w:pPr>
        <w:pStyle w:val="ListParagraph"/>
        <w:numPr>
          <w:ilvl w:val="0"/>
          <w:numId w:val="4"/>
        </w:numPr>
        <w:contextualSpacing w:val="0"/>
        <w:rPr>
          <w:ins w:id="251" w:author="Greg Carson" w:date="2022-06-07T10:21:00Z"/>
          <w:rFonts w:eastAsia="Times New Roman"/>
        </w:rPr>
      </w:pPr>
      <w:r>
        <w:rPr>
          <w:rFonts w:eastAsia="Times New Roman"/>
        </w:rPr>
        <w:t>Click “New…” to create a new Make Target</w:t>
      </w:r>
    </w:p>
    <w:p w14:paraId="10399906" w14:textId="0ECEE8C9" w:rsidR="002E486E" w:rsidRDefault="002E486E" w:rsidP="00941C97">
      <w:pPr>
        <w:pStyle w:val="ListParagraph"/>
        <w:numPr>
          <w:ilvl w:val="0"/>
          <w:numId w:val="4"/>
        </w:numPr>
        <w:contextualSpacing w:val="0"/>
        <w:rPr>
          <w:rFonts w:eastAsia="Times New Roman"/>
        </w:rPr>
      </w:pPr>
      <w:ins w:id="252" w:author="Greg Carson" w:date="2022-06-07T10:21:00Z">
        <w:r>
          <w:rPr>
            <w:rFonts w:eastAsia="Times New Roman"/>
          </w:rPr>
          <w:t xml:space="preserve">Note: What ever was highlighted in the Make Target window will show up in the </w:t>
        </w:r>
      </w:ins>
      <w:ins w:id="253" w:author="Greg Carson" w:date="2022-06-07T10:22:00Z">
        <w:r>
          <w:rPr>
            <w:rFonts w:eastAsia="Times New Roman"/>
          </w:rPr>
          <w:t>“Create Make Target” window as the “Target name”. Replace the “Target name” with one of the “Make Target” lines that you intend to add.</w:t>
        </w:r>
      </w:ins>
    </w:p>
    <w:p w14:paraId="66B57BA5" w14:textId="5F26D2B7" w:rsidR="00751F4B" w:rsidRPr="00751F4B" w:rsidRDefault="00751F4B" w:rsidP="00751F4B">
      <w:pPr>
        <w:rPr>
          <w:rFonts w:eastAsia="Times New Roman"/>
        </w:rPr>
      </w:pPr>
      <w:r>
        <w:rPr>
          <w:noProof/>
        </w:rPr>
        <w:drawing>
          <wp:inline distT="0" distB="0" distL="0" distR="0" wp14:anchorId="6F6E9EDA" wp14:editId="6306BAA3">
            <wp:extent cx="3457575" cy="3790950"/>
            <wp:effectExtent l="0" t="0" r="9525" b="0"/>
            <wp:docPr id="81" name="Picture 8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Graphical user interface, text, application, email&#10;&#10;Description automatically generated"/>
                    <pic:cNvPicPr/>
                  </pic:nvPicPr>
                  <pic:blipFill>
                    <a:blip r:embed="rId20"/>
                    <a:stretch>
                      <a:fillRect/>
                    </a:stretch>
                  </pic:blipFill>
                  <pic:spPr>
                    <a:xfrm>
                      <a:off x="0" y="0"/>
                      <a:ext cx="3457575" cy="3790950"/>
                    </a:xfrm>
                    <a:prstGeom prst="rect">
                      <a:avLst/>
                    </a:prstGeom>
                  </pic:spPr>
                </pic:pic>
              </a:graphicData>
            </a:graphic>
          </wp:inline>
        </w:drawing>
      </w:r>
    </w:p>
    <w:p w14:paraId="59310344" w14:textId="77777777" w:rsidR="001D088E" w:rsidRPr="00207CAF" w:rsidRDefault="001D088E" w:rsidP="001D088E">
      <w:pPr>
        <w:pStyle w:val="ListParagraph"/>
        <w:numPr>
          <w:ilvl w:val="0"/>
          <w:numId w:val="4"/>
        </w:numPr>
        <w:contextualSpacing w:val="0"/>
        <w:rPr>
          <w:rFonts w:eastAsia="Times New Roman"/>
        </w:rPr>
      </w:pPr>
      <w:r>
        <w:rPr>
          <w:rFonts w:eastAsia="Times New Roman"/>
        </w:rPr>
        <w:t>Into the “Target name:” field, type the following exactly with NO spaces before or after</w:t>
      </w:r>
    </w:p>
    <w:p w14:paraId="10E136C7" w14:textId="53C82AFC" w:rsidR="001D088E" w:rsidRPr="001D088E" w:rsidRDefault="001D088E" w:rsidP="001D088E">
      <w:pPr>
        <w:pStyle w:val="ListParagraph"/>
        <w:spacing w:before="100" w:after="200" w:line="276" w:lineRule="auto"/>
        <w:ind w:firstLine="720"/>
        <w:rPr>
          <w:sz w:val="24"/>
          <w:szCs w:val="24"/>
        </w:rPr>
      </w:pPr>
      <w:bookmarkStart w:id="254" w:name="_Hlk94799082"/>
      <w:r w:rsidRPr="001D088E">
        <w:rPr>
          <w:b/>
          <w:bCs/>
          <w:sz w:val="28"/>
          <w:szCs w:val="28"/>
        </w:rPr>
        <w:lastRenderedPageBreak/>
        <w:t>snip.ota2_extract-Quicksilver_EVL</w:t>
      </w:r>
      <w:bookmarkEnd w:id="254"/>
    </w:p>
    <w:p w14:paraId="2AFF2139" w14:textId="4EC10F45" w:rsidR="001D088E" w:rsidRDefault="001D088E" w:rsidP="001D088E">
      <w:pPr>
        <w:pStyle w:val="ListParagraph"/>
        <w:numPr>
          <w:ilvl w:val="1"/>
          <w:numId w:val="4"/>
        </w:numPr>
        <w:spacing w:before="100" w:after="200" w:line="276" w:lineRule="auto"/>
      </w:pPr>
      <w:r>
        <w:t>The AT_CMD example utilizes an Over The Air (OTA) update platform, which requires a boot code image, which the extract command creates.</w:t>
      </w:r>
    </w:p>
    <w:p w14:paraId="3A12C0C5" w14:textId="77777777" w:rsidR="001D088E" w:rsidRDefault="001D088E" w:rsidP="001D088E">
      <w:pPr>
        <w:pStyle w:val="ListParagraph"/>
        <w:numPr>
          <w:ilvl w:val="0"/>
          <w:numId w:val="4"/>
        </w:numPr>
        <w:rPr>
          <w:rFonts w:eastAsia="Times New Roman"/>
        </w:rPr>
      </w:pPr>
      <w:r>
        <w:rPr>
          <w:rFonts w:eastAsia="Times New Roman"/>
        </w:rPr>
        <w:t>Click the [ OK ] button</w:t>
      </w:r>
    </w:p>
    <w:p w14:paraId="7C7A20E7" w14:textId="2FF35CE8" w:rsidR="001D088E" w:rsidRDefault="001D088E" w:rsidP="001D088E">
      <w:pPr>
        <w:pStyle w:val="ListParagraph"/>
        <w:numPr>
          <w:ilvl w:val="0"/>
          <w:numId w:val="4"/>
        </w:numPr>
        <w:rPr>
          <w:rFonts w:eastAsia="Times New Roman"/>
        </w:rPr>
      </w:pPr>
      <w:r>
        <w:rPr>
          <w:rFonts w:eastAsia="Times New Roman"/>
        </w:rPr>
        <w:t>Double click on the newly created Make Target, “</w:t>
      </w:r>
      <w:r w:rsidRPr="001D088E">
        <w:rPr>
          <w:rFonts w:eastAsia="Times New Roman"/>
        </w:rPr>
        <w:t>snip.ota2_extract-Quicksilver_EVL</w:t>
      </w:r>
      <w:r>
        <w:rPr>
          <w:rFonts w:eastAsia="Times New Roman"/>
        </w:rPr>
        <w:t>” in the Make Target window.</w:t>
      </w:r>
    </w:p>
    <w:p w14:paraId="744D27DD" w14:textId="7FDFCF4E" w:rsidR="001D088E" w:rsidRPr="00E31095" w:rsidRDefault="001D088E" w:rsidP="001D088E">
      <w:pPr>
        <w:pStyle w:val="ListParagraph"/>
        <w:numPr>
          <w:ilvl w:val="0"/>
          <w:numId w:val="4"/>
        </w:numPr>
        <w:rPr>
          <w:rFonts w:eastAsia="Times New Roman"/>
        </w:rPr>
      </w:pPr>
      <w:r>
        <w:rPr>
          <w:rFonts w:eastAsia="Times New Roman"/>
        </w:rPr>
        <w:t>P</w:t>
      </w:r>
      <w:r w:rsidRPr="00E31095">
        <w:rPr>
          <w:rFonts w:eastAsia="Times New Roman"/>
        </w:rPr>
        <w:t xml:space="preserve">rogress will be displayed </w:t>
      </w:r>
      <w:r>
        <w:rPr>
          <w:rFonts w:eastAsia="Times New Roman"/>
        </w:rPr>
        <w:t xml:space="preserve">in </w:t>
      </w:r>
      <w:r w:rsidRPr="00E31095">
        <w:rPr>
          <w:rFonts w:eastAsia="Times New Roman"/>
        </w:rPr>
        <w:t xml:space="preserve">the </w:t>
      </w:r>
      <w:r>
        <w:rPr>
          <w:rFonts w:eastAsia="Times New Roman"/>
        </w:rPr>
        <w:t xml:space="preserve">Console </w:t>
      </w:r>
      <w:r w:rsidRPr="00E31095">
        <w:rPr>
          <w:rFonts w:eastAsia="Times New Roman"/>
        </w:rPr>
        <w:t>window.</w:t>
      </w:r>
    </w:p>
    <w:p w14:paraId="4EFF437E" w14:textId="2BB7468E" w:rsidR="001D088E" w:rsidRDefault="001D088E" w:rsidP="001D088E">
      <w:pPr>
        <w:pStyle w:val="ListParagraph"/>
        <w:numPr>
          <w:ilvl w:val="0"/>
          <w:numId w:val="4"/>
        </w:numPr>
        <w:contextualSpacing w:val="0"/>
        <w:rPr>
          <w:rFonts w:eastAsia="Times New Roman"/>
        </w:rPr>
      </w:pPr>
      <w:r w:rsidRPr="00E31095">
        <w:rPr>
          <w:rFonts w:eastAsia="Times New Roman"/>
        </w:rPr>
        <w:t xml:space="preserve">“Build </w:t>
      </w:r>
      <w:r>
        <w:rPr>
          <w:rFonts w:eastAsia="Times New Roman"/>
        </w:rPr>
        <w:t>Finished</w:t>
      </w:r>
      <w:r w:rsidRPr="00E31095">
        <w:rPr>
          <w:rFonts w:eastAsia="Times New Roman"/>
        </w:rPr>
        <w:t xml:space="preserve">” indicates building of </w:t>
      </w:r>
      <w:r>
        <w:rPr>
          <w:rFonts w:eastAsia="Times New Roman"/>
        </w:rPr>
        <w:t>the image</w:t>
      </w:r>
      <w:r w:rsidRPr="00E31095">
        <w:rPr>
          <w:rFonts w:eastAsia="Times New Roman"/>
        </w:rPr>
        <w:t xml:space="preserve"> </w:t>
      </w:r>
      <w:r>
        <w:rPr>
          <w:rFonts w:eastAsia="Times New Roman"/>
        </w:rPr>
        <w:t>completed</w:t>
      </w:r>
      <w:r w:rsidRPr="00E31095">
        <w:rPr>
          <w:rFonts w:eastAsia="Times New Roman"/>
        </w:rPr>
        <w:t xml:space="preserve"> successful</w:t>
      </w:r>
      <w:r>
        <w:rPr>
          <w:rFonts w:eastAsia="Times New Roman"/>
        </w:rPr>
        <w:t>ly</w:t>
      </w:r>
    </w:p>
    <w:p w14:paraId="6DA5E8CF" w14:textId="3BF876FC" w:rsidR="001D088E" w:rsidRDefault="001D088E" w:rsidP="00882ABE">
      <w:pPr>
        <w:rPr>
          <w:rFonts w:eastAsia="Times New Roman"/>
        </w:rPr>
      </w:pPr>
    </w:p>
    <w:p w14:paraId="45F98068" w14:textId="02EB6C3E" w:rsidR="002C378F" w:rsidRDefault="002C378F" w:rsidP="00882ABE">
      <w:pPr>
        <w:rPr>
          <w:rFonts w:eastAsia="Times New Roman"/>
        </w:rPr>
      </w:pPr>
      <w:r>
        <w:rPr>
          <w:rFonts w:eastAsia="Times New Roman"/>
        </w:rPr>
        <w:t xml:space="preserve">Following are the </w:t>
      </w:r>
      <w:r w:rsidR="008B33B8">
        <w:rPr>
          <w:rFonts w:eastAsia="Times New Roman"/>
        </w:rPr>
        <w:t>OTA Creation Make File formats for each configuration</w:t>
      </w:r>
    </w:p>
    <w:tbl>
      <w:tblPr>
        <w:tblStyle w:val="TableGrid"/>
        <w:tblW w:w="9355" w:type="dxa"/>
        <w:tblLook w:val="04A0" w:firstRow="1" w:lastRow="0" w:firstColumn="1" w:lastColumn="0" w:noHBand="0" w:noVBand="1"/>
      </w:tblPr>
      <w:tblGrid>
        <w:gridCol w:w="1363"/>
        <w:gridCol w:w="1331"/>
        <w:gridCol w:w="6661"/>
      </w:tblGrid>
      <w:tr w:rsidR="00882ABE" w14:paraId="7440720F" w14:textId="77777777" w:rsidTr="00E242F2">
        <w:tc>
          <w:tcPr>
            <w:tcW w:w="1363" w:type="dxa"/>
          </w:tcPr>
          <w:p w14:paraId="37269D6C" w14:textId="77777777" w:rsidR="00882ABE" w:rsidRDefault="00882ABE" w:rsidP="00053B49">
            <w:pPr>
              <w:rPr>
                <w:rFonts w:eastAsia="Times New Roman"/>
              </w:rPr>
            </w:pPr>
            <w:r>
              <w:rPr>
                <w:rFonts w:eastAsia="Times New Roman"/>
              </w:rPr>
              <w:t>Kit</w:t>
            </w:r>
          </w:p>
        </w:tc>
        <w:tc>
          <w:tcPr>
            <w:tcW w:w="1331" w:type="dxa"/>
          </w:tcPr>
          <w:p w14:paraId="5F720D34" w14:textId="77777777" w:rsidR="00882ABE" w:rsidRDefault="00882ABE" w:rsidP="00053B49">
            <w:pPr>
              <w:rPr>
                <w:rFonts w:eastAsia="Times New Roman"/>
              </w:rPr>
            </w:pPr>
            <w:r>
              <w:rPr>
                <w:rFonts w:eastAsia="Times New Roman"/>
              </w:rPr>
              <w:t>UART Connection</w:t>
            </w:r>
          </w:p>
        </w:tc>
        <w:tc>
          <w:tcPr>
            <w:tcW w:w="6661" w:type="dxa"/>
          </w:tcPr>
          <w:p w14:paraId="35715CFB" w14:textId="56E65794" w:rsidR="00882ABE" w:rsidRDefault="00882ABE" w:rsidP="00053B49">
            <w:pPr>
              <w:rPr>
                <w:rFonts w:eastAsia="Times New Roman"/>
              </w:rPr>
            </w:pPr>
            <w:r>
              <w:rPr>
                <w:rFonts w:eastAsia="Times New Roman"/>
              </w:rPr>
              <w:t>OTA File Creation</w:t>
            </w:r>
            <w:r w:rsidR="002C378F">
              <w:rPr>
                <w:rFonts w:eastAsia="Times New Roman"/>
              </w:rPr>
              <w:t xml:space="preserve"> Make File</w:t>
            </w:r>
          </w:p>
        </w:tc>
      </w:tr>
      <w:tr w:rsidR="00882ABE" w14:paraId="38E05175" w14:textId="77777777" w:rsidTr="00E242F2">
        <w:tc>
          <w:tcPr>
            <w:tcW w:w="1363" w:type="dxa"/>
          </w:tcPr>
          <w:p w14:paraId="67649DF6" w14:textId="77777777" w:rsidR="00882ABE" w:rsidRDefault="00882ABE" w:rsidP="00053B49">
            <w:pPr>
              <w:rPr>
                <w:rFonts w:eastAsia="Times New Roman"/>
              </w:rPr>
            </w:pPr>
            <w:r>
              <w:rPr>
                <w:rFonts w:eastAsia="Times New Roman"/>
              </w:rPr>
              <w:t>Quicksilver</w:t>
            </w:r>
          </w:p>
        </w:tc>
        <w:tc>
          <w:tcPr>
            <w:tcW w:w="1331" w:type="dxa"/>
          </w:tcPr>
          <w:p w14:paraId="1A0CD198" w14:textId="77777777" w:rsidR="00882ABE" w:rsidRDefault="00882ABE" w:rsidP="00053B49">
            <w:pPr>
              <w:rPr>
                <w:rFonts w:eastAsia="Times New Roman"/>
              </w:rPr>
            </w:pPr>
            <w:r>
              <w:rPr>
                <w:rFonts w:eastAsia="Times New Roman"/>
              </w:rPr>
              <w:t>Thru USB</w:t>
            </w:r>
          </w:p>
        </w:tc>
        <w:tc>
          <w:tcPr>
            <w:tcW w:w="6661" w:type="dxa"/>
          </w:tcPr>
          <w:p w14:paraId="78D164EB" w14:textId="6451C339" w:rsidR="00882ABE" w:rsidRDefault="002C378F" w:rsidP="00053B49">
            <w:pPr>
              <w:rPr>
                <w:rFonts w:eastAsia="Times New Roman"/>
              </w:rPr>
            </w:pPr>
            <w:r>
              <w:rPr>
                <w:rFonts w:eastAsia="Times New Roman"/>
              </w:rPr>
              <w:t>s</w:t>
            </w:r>
            <w:r w:rsidR="00882ABE">
              <w:rPr>
                <w:rFonts w:eastAsia="Times New Roman"/>
              </w:rPr>
              <w:t>nip.ota2_extract-Quicksilver_EVL_UART_SWAP</w:t>
            </w:r>
          </w:p>
        </w:tc>
      </w:tr>
      <w:tr w:rsidR="00882ABE" w14:paraId="50FCFC54" w14:textId="77777777" w:rsidTr="00E242F2">
        <w:tc>
          <w:tcPr>
            <w:tcW w:w="1363" w:type="dxa"/>
          </w:tcPr>
          <w:p w14:paraId="10A1DA6F" w14:textId="77777777" w:rsidR="00882ABE" w:rsidRDefault="00882ABE" w:rsidP="00053B49">
            <w:pPr>
              <w:rPr>
                <w:rFonts w:eastAsia="Times New Roman"/>
              </w:rPr>
            </w:pPr>
            <w:r>
              <w:rPr>
                <w:rFonts w:eastAsia="Times New Roman"/>
              </w:rPr>
              <w:t>Quicksilver</w:t>
            </w:r>
          </w:p>
        </w:tc>
        <w:tc>
          <w:tcPr>
            <w:tcW w:w="1331" w:type="dxa"/>
          </w:tcPr>
          <w:p w14:paraId="2C45A180" w14:textId="77777777" w:rsidR="00882ABE" w:rsidRDefault="00882ABE" w:rsidP="00053B49">
            <w:pPr>
              <w:rPr>
                <w:rFonts w:eastAsia="Times New Roman"/>
              </w:rPr>
            </w:pPr>
            <w:r>
              <w:rPr>
                <w:rFonts w:eastAsia="Times New Roman"/>
              </w:rPr>
              <w:t>Direct to J6</w:t>
            </w:r>
          </w:p>
        </w:tc>
        <w:tc>
          <w:tcPr>
            <w:tcW w:w="6661" w:type="dxa"/>
          </w:tcPr>
          <w:p w14:paraId="065188CA" w14:textId="1427F8FF" w:rsidR="00882ABE" w:rsidRDefault="00882ABE" w:rsidP="00053B49">
            <w:pPr>
              <w:rPr>
                <w:rFonts w:eastAsia="Times New Roman"/>
              </w:rPr>
            </w:pPr>
            <w:r w:rsidRPr="00882ABE">
              <w:rPr>
                <w:rFonts w:eastAsia="Times New Roman"/>
              </w:rPr>
              <w:t>snip.ota2_extract-Quicksilver_EVL</w:t>
            </w:r>
          </w:p>
        </w:tc>
      </w:tr>
      <w:tr w:rsidR="00882ABE" w14:paraId="31F868BD" w14:textId="77777777" w:rsidTr="00E242F2">
        <w:tc>
          <w:tcPr>
            <w:tcW w:w="1363" w:type="dxa"/>
          </w:tcPr>
          <w:p w14:paraId="1468F803" w14:textId="77777777" w:rsidR="00882ABE" w:rsidRDefault="00882ABE" w:rsidP="00053B49">
            <w:pPr>
              <w:rPr>
                <w:rFonts w:eastAsia="Times New Roman"/>
              </w:rPr>
            </w:pPr>
            <w:r>
              <w:rPr>
                <w:rFonts w:eastAsia="Times New Roman"/>
              </w:rPr>
              <w:t>CYW943907</w:t>
            </w:r>
          </w:p>
        </w:tc>
        <w:tc>
          <w:tcPr>
            <w:tcW w:w="1331" w:type="dxa"/>
          </w:tcPr>
          <w:p w14:paraId="19FF483C" w14:textId="77777777" w:rsidR="00882ABE" w:rsidRDefault="00882ABE" w:rsidP="00053B49">
            <w:pPr>
              <w:rPr>
                <w:rFonts w:eastAsia="Times New Roman"/>
              </w:rPr>
            </w:pPr>
            <w:r>
              <w:rPr>
                <w:rFonts w:eastAsia="Times New Roman"/>
              </w:rPr>
              <w:t>Thru USB</w:t>
            </w:r>
          </w:p>
        </w:tc>
        <w:tc>
          <w:tcPr>
            <w:tcW w:w="6661" w:type="dxa"/>
          </w:tcPr>
          <w:p w14:paraId="7182E1A9" w14:textId="27BE6C60" w:rsidR="00882ABE" w:rsidRDefault="002C378F" w:rsidP="00053B49">
            <w:pPr>
              <w:rPr>
                <w:rFonts w:eastAsia="Times New Roman"/>
              </w:rPr>
            </w:pPr>
            <w:r>
              <w:rPr>
                <w:rFonts w:eastAsia="Times New Roman"/>
              </w:rPr>
              <w:t>snip.ota2_extract-CYW943907AEVAL1F_UART_SWAP</w:t>
            </w:r>
          </w:p>
        </w:tc>
      </w:tr>
      <w:tr w:rsidR="00882ABE" w14:paraId="63A481B7" w14:textId="77777777" w:rsidTr="00E242F2">
        <w:tc>
          <w:tcPr>
            <w:tcW w:w="1363" w:type="dxa"/>
          </w:tcPr>
          <w:p w14:paraId="21D6E01F" w14:textId="77777777" w:rsidR="00882ABE" w:rsidRDefault="00882ABE" w:rsidP="00053B49">
            <w:pPr>
              <w:rPr>
                <w:rFonts w:eastAsia="Times New Roman"/>
              </w:rPr>
            </w:pPr>
            <w:r>
              <w:rPr>
                <w:rFonts w:eastAsia="Times New Roman"/>
              </w:rPr>
              <w:t>CYW943907</w:t>
            </w:r>
          </w:p>
        </w:tc>
        <w:tc>
          <w:tcPr>
            <w:tcW w:w="1331" w:type="dxa"/>
          </w:tcPr>
          <w:p w14:paraId="4B60C759" w14:textId="77777777" w:rsidR="00882ABE" w:rsidRDefault="00882ABE" w:rsidP="00053B49">
            <w:pPr>
              <w:rPr>
                <w:rFonts w:eastAsia="Times New Roman"/>
              </w:rPr>
            </w:pPr>
          </w:p>
        </w:tc>
        <w:tc>
          <w:tcPr>
            <w:tcW w:w="6661" w:type="dxa"/>
          </w:tcPr>
          <w:p w14:paraId="5ACC831D" w14:textId="17CA3D5F" w:rsidR="00882ABE" w:rsidRDefault="002C378F" w:rsidP="00053B49">
            <w:pPr>
              <w:rPr>
                <w:rFonts w:eastAsia="Times New Roman"/>
              </w:rPr>
            </w:pPr>
            <w:r>
              <w:rPr>
                <w:rFonts w:eastAsia="Times New Roman"/>
              </w:rPr>
              <w:t>snip.ota2_extract-CYW943907AEVAL1F</w:t>
            </w:r>
          </w:p>
        </w:tc>
      </w:tr>
      <w:tr w:rsidR="00882ABE" w14:paraId="0D684FE8" w14:textId="77777777" w:rsidTr="00E242F2">
        <w:tc>
          <w:tcPr>
            <w:tcW w:w="1363" w:type="dxa"/>
          </w:tcPr>
          <w:p w14:paraId="3911286A" w14:textId="77777777" w:rsidR="00882ABE" w:rsidRDefault="00882ABE" w:rsidP="00053B49">
            <w:pPr>
              <w:rPr>
                <w:rFonts w:eastAsia="Times New Roman"/>
              </w:rPr>
            </w:pPr>
            <w:r>
              <w:rPr>
                <w:rFonts w:eastAsia="Times New Roman"/>
              </w:rPr>
              <w:t>CYW954907</w:t>
            </w:r>
          </w:p>
        </w:tc>
        <w:tc>
          <w:tcPr>
            <w:tcW w:w="1331" w:type="dxa"/>
          </w:tcPr>
          <w:p w14:paraId="624849AA" w14:textId="77777777" w:rsidR="00882ABE" w:rsidRDefault="00882ABE" w:rsidP="00053B49">
            <w:pPr>
              <w:rPr>
                <w:rFonts w:eastAsia="Times New Roman"/>
              </w:rPr>
            </w:pPr>
            <w:r>
              <w:rPr>
                <w:rFonts w:eastAsia="Times New Roman"/>
              </w:rPr>
              <w:t>Thru USB</w:t>
            </w:r>
          </w:p>
        </w:tc>
        <w:tc>
          <w:tcPr>
            <w:tcW w:w="6661" w:type="dxa"/>
          </w:tcPr>
          <w:p w14:paraId="0A3EF2D3" w14:textId="7BA6956A" w:rsidR="00882ABE" w:rsidRDefault="002C378F" w:rsidP="00053B49">
            <w:pPr>
              <w:rPr>
                <w:rFonts w:eastAsia="Times New Roman"/>
              </w:rPr>
            </w:pPr>
            <w:r>
              <w:rPr>
                <w:rFonts w:eastAsia="Times New Roman"/>
              </w:rPr>
              <w:t>snip.ota2_extract-CYW954907AEVAL1F_UART_SWAP</w:t>
            </w:r>
          </w:p>
        </w:tc>
      </w:tr>
      <w:tr w:rsidR="00882ABE" w14:paraId="2E2AE0E2" w14:textId="77777777" w:rsidTr="00E242F2">
        <w:tc>
          <w:tcPr>
            <w:tcW w:w="1363" w:type="dxa"/>
          </w:tcPr>
          <w:p w14:paraId="75CE353E" w14:textId="77777777" w:rsidR="00882ABE" w:rsidRDefault="00882ABE" w:rsidP="00053B49">
            <w:pPr>
              <w:rPr>
                <w:rFonts w:eastAsia="Times New Roman"/>
              </w:rPr>
            </w:pPr>
            <w:r>
              <w:rPr>
                <w:rFonts w:eastAsia="Times New Roman"/>
              </w:rPr>
              <w:t>CYW954907</w:t>
            </w:r>
          </w:p>
        </w:tc>
        <w:tc>
          <w:tcPr>
            <w:tcW w:w="1331" w:type="dxa"/>
          </w:tcPr>
          <w:p w14:paraId="02DD940C" w14:textId="77777777" w:rsidR="00882ABE" w:rsidRDefault="00882ABE" w:rsidP="00053B49">
            <w:pPr>
              <w:rPr>
                <w:rFonts w:eastAsia="Times New Roman"/>
              </w:rPr>
            </w:pPr>
          </w:p>
        </w:tc>
        <w:tc>
          <w:tcPr>
            <w:tcW w:w="6661" w:type="dxa"/>
          </w:tcPr>
          <w:p w14:paraId="0985420A" w14:textId="2664A0D7" w:rsidR="00882ABE" w:rsidRDefault="002C378F" w:rsidP="00053B49">
            <w:pPr>
              <w:rPr>
                <w:rFonts w:eastAsia="Times New Roman"/>
              </w:rPr>
            </w:pPr>
            <w:r>
              <w:rPr>
                <w:rFonts w:eastAsia="Times New Roman"/>
              </w:rPr>
              <w:t>snip.ota2_extract-CYW954907AEVAL1F</w:t>
            </w:r>
          </w:p>
        </w:tc>
      </w:tr>
    </w:tbl>
    <w:p w14:paraId="02DE265C" w14:textId="3ABE3026" w:rsidR="00882ABE" w:rsidRDefault="002343C3" w:rsidP="00882ABE">
      <w:pPr>
        <w:rPr>
          <w:rFonts w:eastAsia="Times New Roman"/>
        </w:rPr>
      </w:pPr>
      <w:r>
        <w:rPr>
          <w:rFonts w:eastAsia="Times New Roman"/>
        </w:rPr>
        <w:t>Recommend creating those Make Files that you might use so they exist in your Make Target folder. When you’re ready to program a kit, it’s best to re-run the sequence by clicking on</w:t>
      </w:r>
      <w:r w:rsidR="00C405B5">
        <w:rPr>
          <w:rFonts w:eastAsia="Times New Roman"/>
        </w:rPr>
        <w:t xml:space="preserve"> the set corresponding to your kit and UART Connection</w:t>
      </w:r>
      <w:r>
        <w:rPr>
          <w:rFonts w:eastAsia="Times New Roman"/>
        </w:rPr>
        <w:t xml:space="preserve"> in sequence: Clean / snip.ota2… / </w:t>
      </w:r>
      <w:proofErr w:type="spellStart"/>
      <w:r>
        <w:rPr>
          <w:rFonts w:eastAsia="Times New Roman"/>
        </w:rPr>
        <w:t>test.at_cmd</w:t>
      </w:r>
      <w:proofErr w:type="spellEnd"/>
      <w:r>
        <w:rPr>
          <w:rFonts w:eastAsia="Times New Roman"/>
        </w:rPr>
        <w:t>-…</w:t>
      </w:r>
    </w:p>
    <w:p w14:paraId="585C4B39" w14:textId="4672A238" w:rsidR="00882ABE" w:rsidRDefault="00882ABE" w:rsidP="00882ABE">
      <w:pPr>
        <w:rPr>
          <w:rFonts w:eastAsia="Times New Roman"/>
        </w:rPr>
      </w:pPr>
    </w:p>
    <w:p w14:paraId="30CAC67F" w14:textId="41C5E8DF" w:rsidR="008B33B8" w:rsidRDefault="008B33B8" w:rsidP="008B33B8">
      <w:pPr>
        <w:pStyle w:val="Heading2"/>
      </w:pPr>
      <w:r>
        <w:t>2.5 Compile and load AT_CMD program</w:t>
      </w:r>
    </w:p>
    <w:p w14:paraId="36C61483" w14:textId="77777777" w:rsidR="00882ABE" w:rsidRPr="00E242F2" w:rsidRDefault="00882ABE" w:rsidP="00E242F2">
      <w:pPr>
        <w:rPr>
          <w:rFonts w:eastAsia="Times New Roman"/>
        </w:rPr>
      </w:pPr>
    </w:p>
    <w:p w14:paraId="668AB49F" w14:textId="6C78B433" w:rsidR="00207CAF" w:rsidRPr="00207CAF" w:rsidRDefault="00751F4B" w:rsidP="00207CAF">
      <w:pPr>
        <w:pStyle w:val="ListParagraph"/>
        <w:numPr>
          <w:ilvl w:val="0"/>
          <w:numId w:val="4"/>
        </w:numPr>
        <w:contextualSpacing w:val="0"/>
        <w:rPr>
          <w:rFonts w:eastAsia="Times New Roman"/>
        </w:rPr>
      </w:pPr>
      <w:r>
        <w:rPr>
          <w:rFonts w:eastAsia="Times New Roman"/>
        </w:rPr>
        <w:t>Into the “Target name:” field, type the following exactly with NO spaces before or after</w:t>
      </w:r>
    </w:p>
    <w:p w14:paraId="721542D9" w14:textId="36A7E818" w:rsidR="0029181A" w:rsidRPr="007A0CB7" w:rsidRDefault="0029181A" w:rsidP="0029181A">
      <w:pPr>
        <w:ind w:left="720" w:firstLine="720"/>
        <w:rPr>
          <w:rFonts w:eastAsia="Times New Roman"/>
          <w:b/>
          <w:bCs/>
        </w:rPr>
      </w:pPr>
      <w:bookmarkStart w:id="255" w:name="_Hlk94735916"/>
      <w:proofErr w:type="spellStart"/>
      <w:r w:rsidRPr="007A0CB7">
        <w:rPr>
          <w:rFonts w:eastAsia="Times New Roman"/>
          <w:b/>
          <w:bCs/>
          <w:sz w:val="28"/>
          <w:szCs w:val="28"/>
        </w:rPr>
        <w:t>test.at_cmd-Q</w:t>
      </w:r>
      <w:r w:rsidR="00B621C4">
        <w:rPr>
          <w:rFonts w:eastAsia="Times New Roman"/>
          <w:b/>
          <w:bCs/>
          <w:sz w:val="28"/>
          <w:szCs w:val="28"/>
        </w:rPr>
        <w:t>uicksi</w:t>
      </w:r>
      <w:ins w:id="256" w:author="Greg Carson" w:date="2022-06-06T15:41:00Z">
        <w:r w:rsidR="002E070C">
          <w:rPr>
            <w:rFonts w:eastAsia="Times New Roman"/>
            <w:b/>
            <w:bCs/>
            <w:sz w:val="28"/>
            <w:szCs w:val="28"/>
          </w:rPr>
          <w:t>l</w:t>
        </w:r>
      </w:ins>
      <w:r w:rsidR="00B621C4">
        <w:rPr>
          <w:rFonts w:eastAsia="Times New Roman"/>
          <w:b/>
          <w:bCs/>
          <w:sz w:val="28"/>
          <w:szCs w:val="28"/>
        </w:rPr>
        <w:t>ver</w:t>
      </w:r>
      <w:r w:rsidRPr="007A0CB7">
        <w:rPr>
          <w:rFonts w:eastAsia="Times New Roman"/>
          <w:b/>
          <w:bCs/>
          <w:sz w:val="28"/>
          <w:szCs w:val="28"/>
        </w:rPr>
        <w:t>_EVL</w:t>
      </w:r>
      <w:proofErr w:type="spellEnd"/>
      <w:r w:rsidRPr="007A0CB7">
        <w:rPr>
          <w:rFonts w:eastAsia="Times New Roman"/>
          <w:b/>
          <w:bCs/>
          <w:sz w:val="28"/>
          <w:szCs w:val="28"/>
        </w:rPr>
        <w:t xml:space="preserve"> </w:t>
      </w:r>
      <w:r>
        <w:rPr>
          <w:rFonts w:eastAsia="Times New Roman"/>
          <w:b/>
          <w:bCs/>
          <w:sz w:val="28"/>
          <w:szCs w:val="28"/>
        </w:rPr>
        <w:t xml:space="preserve">ota2_image </w:t>
      </w:r>
      <w:r w:rsidRPr="007A0CB7">
        <w:rPr>
          <w:rFonts w:eastAsia="Times New Roman"/>
          <w:b/>
          <w:bCs/>
          <w:sz w:val="28"/>
          <w:szCs w:val="28"/>
        </w:rPr>
        <w:t>download run</w:t>
      </w:r>
    </w:p>
    <w:p w14:paraId="0D5205C7" w14:textId="77777777" w:rsidR="0029181A" w:rsidRPr="007A0CB7" w:rsidRDefault="0029181A" w:rsidP="00E45DD7">
      <w:pPr>
        <w:ind w:left="720" w:firstLine="720"/>
        <w:rPr>
          <w:rFonts w:eastAsia="Times New Roman"/>
          <w:b/>
          <w:bCs/>
        </w:rPr>
      </w:pPr>
    </w:p>
    <w:bookmarkEnd w:id="255"/>
    <w:p w14:paraId="6A1DA189" w14:textId="233018FA" w:rsidR="00751F4B" w:rsidRDefault="00751F4B" w:rsidP="00E31095">
      <w:pPr>
        <w:pStyle w:val="ListParagraph"/>
        <w:numPr>
          <w:ilvl w:val="0"/>
          <w:numId w:val="4"/>
        </w:numPr>
        <w:rPr>
          <w:rFonts w:eastAsia="Times New Roman"/>
        </w:rPr>
      </w:pPr>
      <w:r>
        <w:rPr>
          <w:rFonts w:eastAsia="Times New Roman"/>
        </w:rPr>
        <w:t>Click the [ OK ] button</w:t>
      </w:r>
    </w:p>
    <w:p w14:paraId="073AEF6A" w14:textId="3CE47591" w:rsidR="00751F4B" w:rsidRDefault="00751F4B" w:rsidP="00E31095">
      <w:pPr>
        <w:pStyle w:val="ListParagraph"/>
        <w:numPr>
          <w:ilvl w:val="0"/>
          <w:numId w:val="4"/>
        </w:numPr>
        <w:rPr>
          <w:rFonts w:eastAsia="Times New Roman"/>
        </w:rPr>
      </w:pPr>
      <w:r>
        <w:rPr>
          <w:rFonts w:eastAsia="Times New Roman"/>
        </w:rPr>
        <w:t>Double click on the newly created Make Target, “</w:t>
      </w:r>
      <w:proofErr w:type="spellStart"/>
      <w:r w:rsidRPr="00751F4B">
        <w:rPr>
          <w:rFonts w:eastAsia="Times New Roman"/>
        </w:rPr>
        <w:t>test.at_cmd-Q</w:t>
      </w:r>
      <w:r w:rsidR="00B621C4">
        <w:rPr>
          <w:rFonts w:eastAsia="Times New Roman"/>
        </w:rPr>
        <w:t>uicks</w:t>
      </w:r>
      <w:r w:rsidR="0006681E">
        <w:rPr>
          <w:rFonts w:eastAsia="Times New Roman"/>
        </w:rPr>
        <w:t>ilver</w:t>
      </w:r>
      <w:r w:rsidRPr="00751F4B">
        <w:rPr>
          <w:rFonts w:eastAsia="Times New Roman"/>
        </w:rPr>
        <w:t>_EVL</w:t>
      </w:r>
      <w:proofErr w:type="spellEnd"/>
      <w:r w:rsidRPr="00751F4B">
        <w:rPr>
          <w:rFonts w:eastAsia="Times New Roman"/>
        </w:rPr>
        <w:t xml:space="preserve"> download run</w:t>
      </w:r>
      <w:r>
        <w:rPr>
          <w:rFonts w:eastAsia="Times New Roman"/>
        </w:rPr>
        <w:t>” in the Make Target window.</w:t>
      </w:r>
    </w:p>
    <w:p w14:paraId="38214DE5" w14:textId="6D18C3D5" w:rsidR="00E31095" w:rsidRPr="00E31095" w:rsidRDefault="00E31095" w:rsidP="00E31095">
      <w:pPr>
        <w:pStyle w:val="ListParagraph"/>
        <w:numPr>
          <w:ilvl w:val="0"/>
          <w:numId w:val="4"/>
        </w:numPr>
        <w:rPr>
          <w:rFonts w:eastAsia="Times New Roman"/>
        </w:rPr>
      </w:pPr>
      <w:r w:rsidRPr="00E31095">
        <w:rPr>
          <w:rFonts w:eastAsia="Times New Roman"/>
        </w:rPr>
        <w:t xml:space="preserve">Build progress will be displayed </w:t>
      </w:r>
      <w:r>
        <w:rPr>
          <w:rFonts w:eastAsia="Times New Roman"/>
        </w:rPr>
        <w:t xml:space="preserve">in </w:t>
      </w:r>
      <w:r w:rsidRPr="00E31095">
        <w:rPr>
          <w:rFonts w:eastAsia="Times New Roman"/>
        </w:rPr>
        <w:t xml:space="preserve">the </w:t>
      </w:r>
      <w:r>
        <w:rPr>
          <w:rFonts w:eastAsia="Times New Roman"/>
        </w:rPr>
        <w:t xml:space="preserve">Console </w:t>
      </w:r>
      <w:r w:rsidRPr="00E31095">
        <w:rPr>
          <w:rFonts w:eastAsia="Times New Roman"/>
        </w:rPr>
        <w:t>window.</w:t>
      </w:r>
    </w:p>
    <w:p w14:paraId="2D190EC7" w14:textId="51C018D2" w:rsidR="00E31095" w:rsidRDefault="00E31095" w:rsidP="00E31095">
      <w:pPr>
        <w:pStyle w:val="ListParagraph"/>
        <w:numPr>
          <w:ilvl w:val="0"/>
          <w:numId w:val="4"/>
        </w:numPr>
        <w:contextualSpacing w:val="0"/>
        <w:rPr>
          <w:rFonts w:eastAsia="Times New Roman"/>
        </w:rPr>
      </w:pPr>
      <w:r w:rsidRPr="00E31095">
        <w:rPr>
          <w:rFonts w:eastAsia="Times New Roman"/>
        </w:rPr>
        <w:t xml:space="preserve">“Build </w:t>
      </w:r>
      <w:r w:rsidR="00DA2C82">
        <w:rPr>
          <w:rFonts w:eastAsia="Times New Roman"/>
        </w:rPr>
        <w:t>Finished</w:t>
      </w:r>
      <w:r w:rsidRPr="00E31095">
        <w:rPr>
          <w:rFonts w:eastAsia="Times New Roman"/>
        </w:rPr>
        <w:t xml:space="preserve">” indicates building and downloading of the application </w:t>
      </w:r>
      <w:r>
        <w:rPr>
          <w:rFonts w:eastAsia="Times New Roman"/>
        </w:rPr>
        <w:t>completed</w:t>
      </w:r>
      <w:r w:rsidRPr="00E31095">
        <w:rPr>
          <w:rFonts w:eastAsia="Times New Roman"/>
        </w:rPr>
        <w:t xml:space="preserve"> successful</w:t>
      </w:r>
      <w:r>
        <w:rPr>
          <w:rFonts w:eastAsia="Times New Roman"/>
        </w:rPr>
        <w:t>ly</w:t>
      </w:r>
    </w:p>
    <w:p w14:paraId="518517EA" w14:textId="77777777" w:rsidR="00DA2C82" w:rsidRDefault="00DA2C82" w:rsidP="00DA2C82">
      <w:pPr>
        <w:pStyle w:val="ListParagraph"/>
        <w:contextualSpacing w:val="0"/>
        <w:rPr>
          <w:rFonts w:eastAsia="Times New Roman"/>
        </w:rPr>
      </w:pPr>
    </w:p>
    <w:p w14:paraId="1BFC2CD8" w14:textId="2A4E1718" w:rsidR="00042A9C" w:rsidRDefault="00042A9C" w:rsidP="00042A9C">
      <w:pPr>
        <w:rPr>
          <w:rFonts w:eastAsia="Times New Roman"/>
        </w:rPr>
      </w:pPr>
      <w:r>
        <w:rPr>
          <w:rFonts w:eastAsia="Times New Roman"/>
        </w:rPr>
        <w:t>Note: If the build fails, indicated by light red or orange shaded lines and the word “error” or “failed”, see the troubleshooting section of these instructions.</w:t>
      </w:r>
    </w:p>
    <w:p w14:paraId="10D8AA6B" w14:textId="554B5728" w:rsidR="00634786" w:rsidRDefault="00634786" w:rsidP="00042A9C">
      <w:pPr>
        <w:rPr>
          <w:rFonts w:eastAsia="Times New Roman"/>
        </w:rPr>
      </w:pPr>
    </w:p>
    <w:p w14:paraId="465B6C5D" w14:textId="1C1D5847" w:rsidR="008B33B8" w:rsidRDefault="008B33B8" w:rsidP="00042A9C">
      <w:pPr>
        <w:rPr>
          <w:rFonts w:eastAsia="Times New Roman"/>
        </w:rPr>
      </w:pPr>
      <w:r>
        <w:rPr>
          <w:rFonts w:eastAsia="Times New Roman"/>
        </w:rPr>
        <w:t xml:space="preserve">Following are the </w:t>
      </w:r>
    </w:p>
    <w:tbl>
      <w:tblPr>
        <w:tblStyle w:val="TableGrid"/>
        <w:tblW w:w="9355" w:type="dxa"/>
        <w:tblLook w:val="04A0" w:firstRow="1" w:lastRow="0" w:firstColumn="1" w:lastColumn="0" w:noHBand="0" w:noVBand="1"/>
      </w:tblPr>
      <w:tblGrid>
        <w:gridCol w:w="1363"/>
        <w:gridCol w:w="1331"/>
        <w:gridCol w:w="6661"/>
      </w:tblGrid>
      <w:tr w:rsidR="002C378F" w14:paraId="15DBAFC4" w14:textId="77777777" w:rsidTr="00053B49">
        <w:tc>
          <w:tcPr>
            <w:tcW w:w="1363" w:type="dxa"/>
          </w:tcPr>
          <w:p w14:paraId="7A73EEFE" w14:textId="77777777" w:rsidR="002C378F" w:rsidRDefault="002C378F" w:rsidP="00053B49">
            <w:pPr>
              <w:rPr>
                <w:rFonts w:eastAsia="Times New Roman"/>
              </w:rPr>
            </w:pPr>
            <w:r>
              <w:rPr>
                <w:rFonts w:eastAsia="Times New Roman"/>
              </w:rPr>
              <w:t>Kit</w:t>
            </w:r>
          </w:p>
        </w:tc>
        <w:tc>
          <w:tcPr>
            <w:tcW w:w="1331" w:type="dxa"/>
          </w:tcPr>
          <w:p w14:paraId="4CA482CE" w14:textId="77777777" w:rsidR="002C378F" w:rsidRDefault="002C378F" w:rsidP="00053B49">
            <w:pPr>
              <w:rPr>
                <w:rFonts w:eastAsia="Times New Roman"/>
              </w:rPr>
            </w:pPr>
            <w:r>
              <w:rPr>
                <w:rFonts w:eastAsia="Times New Roman"/>
              </w:rPr>
              <w:t>UART Connection</w:t>
            </w:r>
          </w:p>
        </w:tc>
        <w:tc>
          <w:tcPr>
            <w:tcW w:w="6661" w:type="dxa"/>
          </w:tcPr>
          <w:p w14:paraId="5E3AEE7A" w14:textId="74DC8CA4" w:rsidR="002C378F" w:rsidRDefault="002C378F" w:rsidP="00053B49">
            <w:pPr>
              <w:rPr>
                <w:rFonts w:eastAsia="Times New Roman"/>
              </w:rPr>
            </w:pPr>
            <w:r>
              <w:rPr>
                <w:rFonts w:eastAsia="Times New Roman"/>
              </w:rPr>
              <w:t>AT_CMD code compile and kit program Make File</w:t>
            </w:r>
          </w:p>
        </w:tc>
      </w:tr>
      <w:tr w:rsidR="002C378F" w14:paraId="6C5D0867" w14:textId="77777777" w:rsidTr="00053B49">
        <w:tc>
          <w:tcPr>
            <w:tcW w:w="1363" w:type="dxa"/>
          </w:tcPr>
          <w:p w14:paraId="27F2A5D5" w14:textId="77777777" w:rsidR="002C378F" w:rsidRDefault="002C378F" w:rsidP="00053B49">
            <w:pPr>
              <w:rPr>
                <w:rFonts w:eastAsia="Times New Roman"/>
              </w:rPr>
            </w:pPr>
            <w:r>
              <w:rPr>
                <w:rFonts w:eastAsia="Times New Roman"/>
              </w:rPr>
              <w:t>Quicksilver</w:t>
            </w:r>
          </w:p>
        </w:tc>
        <w:tc>
          <w:tcPr>
            <w:tcW w:w="1331" w:type="dxa"/>
          </w:tcPr>
          <w:p w14:paraId="22D095A0" w14:textId="77777777" w:rsidR="002C378F" w:rsidRDefault="002C378F" w:rsidP="00053B49">
            <w:pPr>
              <w:rPr>
                <w:rFonts w:eastAsia="Times New Roman"/>
              </w:rPr>
            </w:pPr>
            <w:r>
              <w:rPr>
                <w:rFonts w:eastAsia="Times New Roman"/>
              </w:rPr>
              <w:t>Thru USB</w:t>
            </w:r>
          </w:p>
        </w:tc>
        <w:tc>
          <w:tcPr>
            <w:tcW w:w="6661" w:type="dxa"/>
          </w:tcPr>
          <w:p w14:paraId="3708EC46" w14:textId="21D299E7" w:rsidR="002C378F" w:rsidRDefault="002C378F" w:rsidP="00053B49">
            <w:pPr>
              <w:rPr>
                <w:rFonts w:eastAsia="Times New Roman"/>
              </w:rPr>
            </w:pPr>
            <w:proofErr w:type="spellStart"/>
            <w:r w:rsidRPr="002C378F">
              <w:rPr>
                <w:rFonts w:eastAsia="Times New Roman"/>
              </w:rPr>
              <w:t>test.at_cmd-Quicksi</w:t>
            </w:r>
            <w:ins w:id="257" w:author="Greg Carson" w:date="2022-06-06T15:42:00Z">
              <w:r w:rsidR="002E070C">
                <w:rPr>
                  <w:rFonts w:eastAsia="Times New Roman"/>
                </w:rPr>
                <w:t>l</w:t>
              </w:r>
            </w:ins>
            <w:r w:rsidRPr="002C378F">
              <w:rPr>
                <w:rFonts w:eastAsia="Times New Roman"/>
              </w:rPr>
              <w:t>ver_EVL</w:t>
            </w:r>
            <w:r>
              <w:rPr>
                <w:rFonts w:eastAsia="Times New Roman"/>
              </w:rPr>
              <w:t>_UART_SWAP</w:t>
            </w:r>
            <w:proofErr w:type="spellEnd"/>
            <w:r w:rsidRPr="002C378F">
              <w:rPr>
                <w:rFonts w:eastAsia="Times New Roman"/>
              </w:rPr>
              <w:t xml:space="preserve"> ota2_image download run</w:t>
            </w:r>
          </w:p>
        </w:tc>
      </w:tr>
      <w:tr w:rsidR="002C378F" w14:paraId="3B5E3A6B" w14:textId="77777777" w:rsidTr="00053B49">
        <w:tc>
          <w:tcPr>
            <w:tcW w:w="1363" w:type="dxa"/>
          </w:tcPr>
          <w:p w14:paraId="4818427E" w14:textId="77777777" w:rsidR="002C378F" w:rsidRDefault="002C378F" w:rsidP="00053B49">
            <w:pPr>
              <w:rPr>
                <w:rFonts w:eastAsia="Times New Roman"/>
              </w:rPr>
            </w:pPr>
            <w:r>
              <w:rPr>
                <w:rFonts w:eastAsia="Times New Roman"/>
              </w:rPr>
              <w:t>Quicksilver</w:t>
            </w:r>
          </w:p>
        </w:tc>
        <w:tc>
          <w:tcPr>
            <w:tcW w:w="1331" w:type="dxa"/>
          </w:tcPr>
          <w:p w14:paraId="65BBA4FA" w14:textId="77777777" w:rsidR="002C378F" w:rsidRDefault="002C378F" w:rsidP="00053B49">
            <w:pPr>
              <w:rPr>
                <w:rFonts w:eastAsia="Times New Roman"/>
              </w:rPr>
            </w:pPr>
            <w:r>
              <w:rPr>
                <w:rFonts w:eastAsia="Times New Roman"/>
              </w:rPr>
              <w:t>Direct to J6</w:t>
            </w:r>
          </w:p>
        </w:tc>
        <w:tc>
          <w:tcPr>
            <w:tcW w:w="6661" w:type="dxa"/>
          </w:tcPr>
          <w:p w14:paraId="6AB4F66A" w14:textId="18F014BA" w:rsidR="002C378F" w:rsidRDefault="002C378F" w:rsidP="00053B49">
            <w:pPr>
              <w:rPr>
                <w:rFonts w:eastAsia="Times New Roman"/>
              </w:rPr>
            </w:pPr>
            <w:proofErr w:type="spellStart"/>
            <w:r w:rsidRPr="002C378F">
              <w:rPr>
                <w:rFonts w:eastAsia="Times New Roman"/>
              </w:rPr>
              <w:t>test.at_cmd-Quicksi</w:t>
            </w:r>
            <w:ins w:id="258" w:author="Greg Carson" w:date="2022-06-06T15:42:00Z">
              <w:r w:rsidR="002E070C">
                <w:rPr>
                  <w:rFonts w:eastAsia="Times New Roman"/>
                </w:rPr>
                <w:t>l</w:t>
              </w:r>
            </w:ins>
            <w:r w:rsidRPr="002C378F">
              <w:rPr>
                <w:rFonts w:eastAsia="Times New Roman"/>
              </w:rPr>
              <w:t>ver_EVL</w:t>
            </w:r>
            <w:proofErr w:type="spellEnd"/>
            <w:r w:rsidRPr="002C378F">
              <w:rPr>
                <w:rFonts w:eastAsia="Times New Roman"/>
              </w:rPr>
              <w:t xml:space="preserve"> ota2_image download run</w:t>
            </w:r>
          </w:p>
        </w:tc>
      </w:tr>
      <w:tr w:rsidR="002C378F" w14:paraId="5949B249" w14:textId="77777777" w:rsidTr="00053B49">
        <w:tc>
          <w:tcPr>
            <w:tcW w:w="1363" w:type="dxa"/>
          </w:tcPr>
          <w:p w14:paraId="28F3E2A7" w14:textId="77777777" w:rsidR="002C378F" w:rsidRDefault="002C378F" w:rsidP="002C378F">
            <w:pPr>
              <w:rPr>
                <w:rFonts w:eastAsia="Times New Roman"/>
              </w:rPr>
            </w:pPr>
            <w:r>
              <w:rPr>
                <w:rFonts w:eastAsia="Times New Roman"/>
              </w:rPr>
              <w:t>CYW943907</w:t>
            </w:r>
          </w:p>
        </w:tc>
        <w:tc>
          <w:tcPr>
            <w:tcW w:w="1331" w:type="dxa"/>
          </w:tcPr>
          <w:p w14:paraId="2F4AFAF5" w14:textId="77777777" w:rsidR="002C378F" w:rsidRDefault="002C378F" w:rsidP="002C378F">
            <w:pPr>
              <w:rPr>
                <w:rFonts w:eastAsia="Times New Roman"/>
              </w:rPr>
            </w:pPr>
            <w:r>
              <w:rPr>
                <w:rFonts w:eastAsia="Times New Roman"/>
              </w:rPr>
              <w:t>Thru USB</w:t>
            </w:r>
          </w:p>
        </w:tc>
        <w:tc>
          <w:tcPr>
            <w:tcW w:w="6661" w:type="dxa"/>
          </w:tcPr>
          <w:p w14:paraId="6A8A5E1F" w14:textId="0888C817" w:rsidR="002C378F" w:rsidRDefault="002C378F" w:rsidP="002C378F">
            <w:pPr>
              <w:rPr>
                <w:rFonts w:eastAsia="Times New Roman"/>
              </w:rPr>
            </w:pPr>
            <w:r w:rsidRPr="002C378F">
              <w:rPr>
                <w:rFonts w:eastAsia="Times New Roman"/>
              </w:rPr>
              <w:t>test.at_cmd-</w:t>
            </w:r>
            <w:r>
              <w:rPr>
                <w:rFonts w:eastAsia="Times New Roman"/>
              </w:rPr>
              <w:t>CYW943907AEVAL1F_UART_SWAP</w:t>
            </w:r>
            <w:r w:rsidRPr="002C378F">
              <w:rPr>
                <w:rFonts w:eastAsia="Times New Roman"/>
              </w:rPr>
              <w:t xml:space="preserve"> ota2_image download run</w:t>
            </w:r>
          </w:p>
        </w:tc>
      </w:tr>
      <w:tr w:rsidR="002C378F" w14:paraId="55B87FBD" w14:textId="77777777" w:rsidTr="00053B49">
        <w:tc>
          <w:tcPr>
            <w:tcW w:w="1363" w:type="dxa"/>
          </w:tcPr>
          <w:p w14:paraId="7B49915A" w14:textId="77777777" w:rsidR="002C378F" w:rsidRDefault="002C378F" w:rsidP="002C378F">
            <w:pPr>
              <w:rPr>
                <w:rFonts w:eastAsia="Times New Roman"/>
              </w:rPr>
            </w:pPr>
            <w:r>
              <w:rPr>
                <w:rFonts w:eastAsia="Times New Roman"/>
              </w:rPr>
              <w:t>CYW943907</w:t>
            </w:r>
          </w:p>
        </w:tc>
        <w:tc>
          <w:tcPr>
            <w:tcW w:w="1331" w:type="dxa"/>
          </w:tcPr>
          <w:p w14:paraId="505A2D0B" w14:textId="77777777" w:rsidR="002C378F" w:rsidRDefault="002C378F" w:rsidP="002C378F">
            <w:pPr>
              <w:rPr>
                <w:rFonts w:eastAsia="Times New Roman"/>
              </w:rPr>
            </w:pPr>
          </w:p>
        </w:tc>
        <w:tc>
          <w:tcPr>
            <w:tcW w:w="6661" w:type="dxa"/>
          </w:tcPr>
          <w:p w14:paraId="2E7EE8DF" w14:textId="3B14A12C" w:rsidR="002C378F" w:rsidRDefault="002C378F" w:rsidP="002C378F">
            <w:pPr>
              <w:rPr>
                <w:rFonts w:eastAsia="Times New Roman"/>
              </w:rPr>
            </w:pPr>
            <w:r w:rsidRPr="002C378F">
              <w:rPr>
                <w:rFonts w:eastAsia="Times New Roman"/>
              </w:rPr>
              <w:t>test.at_cmd-</w:t>
            </w:r>
            <w:r>
              <w:rPr>
                <w:rFonts w:eastAsia="Times New Roman"/>
              </w:rPr>
              <w:t>CYW943907AEVAL1F</w:t>
            </w:r>
            <w:r w:rsidRPr="002C378F">
              <w:rPr>
                <w:rFonts w:eastAsia="Times New Roman"/>
              </w:rPr>
              <w:t xml:space="preserve"> ota2_image download run</w:t>
            </w:r>
          </w:p>
        </w:tc>
      </w:tr>
      <w:tr w:rsidR="002C378F" w14:paraId="4CF7C91A" w14:textId="77777777" w:rsidTr="00053B49">
        <w:tc>
          <w:tcPr>
            <w:tcW w:w="1363" w:type="dxa"/>
          </w:tcPr>
          <w:p w14:paraId="22094F80" w14:textId="77777777" w:rsidR="002C378F" w:rsidRDefault="002C378F" w:rsidP="002C378F">
            <w:pPr>
              <w:rPr>
                <w:rFonts w:eastAsia="Times New Roman"/>
              </w:rPr>
            </w:pPr>
            <w:r>
              <w:rPr>
                <w:rFonts w:eastAsia="Times New Roman"/>
              </w:rPr>
              <w:lastRenderedPageBreak/>
              <w:t>CYW954907</w:t>
            </w:r>
          </w:p>
        </w:tc>
        <w:tc>
          <w:tcPr>
            <w:tcW w:w="1331" w:type="dxa"/>
          </w:tcPr>
          <w:p w14:paraId="5A3BB32C" w14:textId="77777777" w:rsidR="002C378F" w:rsidRDefault="002C378F" w:rsidP="002C378F">
            <w:pPr>
              <w:rPr>
                <w:rFonts w:eastAsia="Times New Roman"/>
              </w:rPr>
            </w:pPr>
            <w:r>
              <w:rPr>
                <w:rFonts w:eastAsia="Times New Roman"/>
              </w:rPr>
              <w:t>Thru USB</w:t>
            </w:r>
          </w:p>
        </w:tc>
        <w:tc>
          <w:tcPr>
            <w:tcW w:w="6661" w:type="dxa"/>
          </w:tcPr>
          <w:p w14:paraId="3F557860" w14:textId="767A25A2" w:rsidR="002C378F" w:rsidRDefault="002C378F" w:rsidP="002C378F">
            <w:pPr>
              <w:rPr>
                <w:rFonts w:eastAsia="Times New Roman"/>
              </w:rPr>
            </w:pPr>
            <w:r w:rsidRPr="002C378F">
              <w:rPr>
                <w:rFonts w:eastAsia="Times New Roman"/>
              </w:rPr>
              <w:t>test.at_cmd-</w:t>
            </w:r>
            <w:r>
              <w:rPr>
                <w:rFonts w:eastAsia="Times New Roman"/>
              </w:rPr>
              <w:t>CYW954907AEVAL1F_UART_SWAP</w:t>
            </w:r>
            <w:r w:rsidRPr="002C378F">
              <w:rPr>
                <w:rFonts w:eastAsia="Times New Roman"/>
              </w:rPr>
              <w:t xml:space="preserve"> ota2_image download run</w:t>
            </w:r>
          </w:p>
        </w:tc>
      </w:tr>
      <w:tr w:rsidR="002C378F" w14:paraId="443C32E8" w14:textId="77777777" w:rsidTr="00053B49">
        <w:tc>
          <w:tcPr>
            <w:tcW w:w="1363" w:type="dxa"/>
          </w:tcPr>
          <w:p w14:paraId="58EAB632" w14:textId="77777777" w:rsidR="002C378F" w:rsidRDefault="002C378F" w:rsidP="002C378F">
            <w:pPr>
              <w:rPr>
                <w:rFonts w:eastAsia="Times New Roman"/>
              </w:rPr>
            </w:pPr>
            <w:r>
              <w:rPr>
                <w:rFonts w:eastAsia="Times New Roman"/>
              </w:rPr>
              <w:t>CYW954907</w:t>
            </w:r>
          </w:p>
        </w:tc>
        <w:tc>
          <w:tcPr>
            <w:tcW w:w="1331" w:type="dxa"/>
          </w:tcPr>
          <w:p w14:paraId="3F5C8E81" w14:textId="77777777" w:rsidR="002C378F" w:rsidRDefault="002C378F" w:rsidP="002C378F">
            <w:pPr>
              <w:rPr>
                <w:rFonts w:eastAsia="Times New Roman"/>
              </w:rPr>
            </w:pPr>
          </w:p>
        </w:tc>
        <w:tc>
          <w:tcPr>
            <w:tcW w:w="6661" w:type="dxa"/>
          </w:tcPr>
          <w:p w14:paraId="5CD3CBBE" w14:textId="1DAD7BEC" w:rsidR="002C378F" w:rsidRDefault="002C378F" w:rsidP="002C378F">
            <w:pPr>
              <w:rPr>
                <w:rFonts w:eastAsia="Times New Roman"/>
              </w:rPr>
            </w:pPr>
            <w:r w:rsidRPr="002C378F">
              <w:rPr>
                <w:rFonts w:eastAsia="Times New Roman"/>
              </w:rPr>
              <w:t>test.at_cmd-</w:t>
            </w:r>
            <w:r>
              <w:rPr>
                <w:rFonts w:eastAsia="Times New Roman"/>
              </w:rPr>
              <w:t>CYW954907AEVAL1F</w:t>
            </w:r>
            <w:r w:rsidRPr="002C378F">
              <w:rPr>
                <w:rFonts w:eastAsia="Times New Roman"/>
              </w:rPr>
              <w:t xml:space="preserve"> ota2_image download run</w:t>
            </w:r>
          </w:p>
        </w:tc>
      </w:tr>
    </w:tbl>
    <w:p w14:paraId="3CAB9B58" w14:textId="77777777" w:rsidR="00C405B5" w:rsidRDefault="00C405B5" w:rsidP="00C405B5">
      <w:pPr>
        <w:rPr>
          <w:rFonts w:eastAsia="Times New Roman"/>
        </w:rPr>
      </w:pPr>
      <w:r>
        <w:rPr>
          <w:rFonts w:eastAsia="Times New Roman"/>
        </w:rPr>
        <w:t xml:space="preserve">Recommend creating those Make Files that you might use so they exist in your Make Target folder. When you’re ready to program a kit, it’s best to re-run the sequence by clicking on the set corresponding to your kit and UART Connection in sequence: Clean / snip.ota2… / </w:t>
      </w:r>
      <w:proofErr w:type="spellStart"/>
      <w:r>
        <w:rPr>
          <w:rFonts w:eastAsia="Times New Roman"/>
        </w:rPr>
        <w:t>test.at_cmd</w:t>
      </w:r>
      <w:proofErr w:type="spellEnd"/>
      <w:r>
        <w:rPr>
          <w:rFonts w:eastAsia="Times New Roman"/>
        </w:rPr>
        <w:t>-…</w:t>
      </w:r>
    </w:p>
    <w:p w14:paraId="43B2A4D6" w14:textId="77777777" w:rsidR="002C378F" w:rsidRDefault="002C378F" w:rsidP="00042A9C">
      <w:pPr>
        <w:rPr>
          <w:rFonts w:eastAsia="Times New Roman"/>
        </w:rPr>
      </w:pPr>
    </w:p>
    <w:p w14:paraId="5EBCC0C0" w14:textId="3F571B6D" w:rsidR="00634786" w:rsidRDefault="00634786" w:rsidP="00042A9C">
      <w:pPr>
        <w:rPr>
          <w:rFonts w:eastAsia="Times New Roman"/>
        </w:rPr>
      </w:pPr>
    </w:p>
    <w:p w14:paraId="3C7CF2B2" w14:textId="77777777" w:rsidR="00634786" w:rsidRDefault="00634786" w:rsidP="00634786"/>
    <w:p w14:paraId="3EBE4A39" w14:textId="13F598B5" w:rsidR="0048759F" w:rsidRDefault="001D6052" w:rsidP="0048759F">
      <w:pPr>
        <w:pStyle w:val="Heading2"/>
      </w:pPr>
      <w:bookmarkStart w:id="259" w:name="_4.2_connect_to"/>
      <w:bookmarkStart w:id="260" w:name="_4.3_interact_with"/>
      <w:bookmarkStart w:id="261" w:name="_4.6_BLink_an"/>
      <w:bookmarkStart w:id="262" w:name="_QS_blinkled.c:"/>
      <w:bookmarkStart w:id="263" w:name="_QS_blinkled.mk:"/>
      <w:bookmarkStart w:id="264" w:name="_5._QuickSilver_Features"/>
      <w:bookmarkStart w:id="265" w:name="_5.3._Terminal_interface"/>
      <w:bookmarkEnd w:id="259"/>
      <w:bookmarkEnd w:id="260"/>
      <w:bookmarkEnd w:id="261"/>
      <w:bookmarkEnd w:id="262"/>
      <w:bookmarkEnd w:id="263"/>
      <w:bookmarkEnd w:id="264"/>
      <w:bookmarkEnd w:id="265"/>
      <w:r>
        <w:t>3.1</w:t>
      </w:r>
      <w:r w:rsidR="0048759F">
        <w:t xml:space="preserve"> </w:t>
      </w:r>
      <w:r w:rsidR="00452769">
        <w:t xml:space="preserve">Setup </w:t>
      </w:r>
      <w:r w:rsidR="00E072CB">
        <w:t>virtual uart connection</w:t>
      </w:r>
      <w:r w:rsidR="0048759F">
        <w:t>:</w:t>
      </w:r>
    </w:p>
    <w:p w14:paraId="3F22F24A" w14:textId="1264AC60" w:rsidR="00566FF7" w:rsidRDefault="0038378C" w:rsidP="00985715">
      <w:r>
        <w:rPr>
          <w:noProof/>
        </w:rPr>
        <w:drawing>
          <wp:anchor distT="0" distB="0" distL="114300" distR="114300" simplePos="0" relativeHeight="252143616" behindDoc="0" locked="0" layoutInCell="1" allowOverlap="1" wp14:anchorId="2F314FC7" wp14:editId="538A35F7">
            <wp:simplePos x="0" y="0"/>
            <wp:positionH relativeFrom="column">
              <wp:posOffset>2327275</wp:posOffset>
            </wp:positionH>
            <wp:positionV relativeFrom="paragraph">
              <wp:posOffset>110490</wp:posOffset>
            </wp:positionV>
            <wp:extent cx="4314190" cy="3743325"/>
            <wp:effectExtent l="0" t="0" r="0" b="9525"/>
            <wp:wrapSquare wrapText="bothSides"/>
            <wp:docPr id="107" name="Picture 10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A screenshot of a computer&#10;&#10;Description automatically generated with medium confidenc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314190" cy="374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441978" w14:textId="05C0ED29" w:rsidR="00BB4260" w:rsidRDefault="00BB4260" w:rsidP="00BB4260">
      <w:r>
        <w:t xml:space="preserve">When using a UART Connection thru USB, your windows operating system will need a Virtual UART port. </w:t>
      </w:r>
    </w:p>
    <w:p w14:paraId="239208B5" w14:textId="77777777" w:rsidR="00BB4260" w:rsidRDefault="00BB4260" w:rsidP="00BB4260"/>
    <w:p w14:paraId="4DF02D13" w14:textId="0694663D" w:rsidR="0048759F" w:rsidRPr="0048759F" w:rsidRDefault="0048759F" w:rsidP="0048759F">
      <w:r>
        <w:t>T</w:t>
      </w:r>
      <w:r w:rsidRPr="0048759F">
        <w:t xml:space="preserve">o evaluate AT command software </w:t>
      </w:r>
      <w:r>
        <w:t xml:space="preserve">without a UART interface, the </w:t>
      </w:r>
      <w:r w:rsidRPr="0048759F">
        <w:t>USB port of Quicksilver</w:t>
      </w:r>
      <w:r>
        <w:t xml:space="preserve"> through the FTDI USB to Serial chip, can be used by</w:t>
      </w:r>
      <w:r w:rsidRPr="0048759F">
        <w:t xml:space="preserve"> following </w:t>
      </w:r>
      <w:r>
        <w:t>these steps:</w:t>
      </w:r>
    </w:p>
    <w:p w14:paraId="11FE212D" w14:textId="77777777" w:rsidR="0048759F" w:rsidRPr="0048759F" w:rsidRDefault="0048759F" w:rsidP="0048759F"/>
    <w:p w14:paraId="5D4B64B5" w14:textId="359A3B40" w:rsidR="0048759F" w:rsidRPr="00E242F2" w:rsidRDefault="0048759F" w:rsidP="00E242F2">
      <w:pPr>
        <w:rPr>
          <w:rFonts w:ascii="Arial" w:eastAsia="Times New Roman" w:hAnsi="Arial" w:cs="Arial"/>
          <w:lang w:eastAsia="ja-JP"/>
        </w:rPr>
      </w:pPr>
      <w:r w:rsidRPr="00E242F2">
        <w:rPr>
          <w:rFonts w:ascii="Arial" w:eastAsia="Times New Roman" w:hAnsi="Arial" w:cs="Arial"/>
          <w:lang w:eastAsia="ja-JP"/>
        </w:rPr>
        <w:t>Enable Virtual Comm Port (VCP)</w:t>
      </w:r>
      <w:r w:rsidR="004A6DE5" w:rsidRPr="00E242F2">
        <w:rPr>
          <w:rFonts w:ascii="Arial" w:eastAsia="Times New Roman" w:hAnsi="Arial" w:cs="Arial"/>
          <w:lang w:eastAsia="ja-JP"/>
        </w:rPr>
        <w:t xml:space="preserve"> for the USB connection on your PC</w:t>
      </w:r>
    </w:p>
    <w:p w14:paraId="2FE5E2AB" w14:textId="77777777" w:rsidR="00BB4260" w:rsidRDefault="00BB4260" w:rsidP="00BB4260">
      <w:pPr>
        <w:rPr>
          <w:rFonts w:ascii="Arial" w:hAnsi="Arial" w:cs="Arial"/>
          <w:lang w:eastAsia="ja-JP"/>
        </w:rPr>
      </w:pPr>
    </w:p>
    <w:p w14:paraId="306357C9" w14:textId="76121CC0" w:rsidR="0048759F" w:rsidRPr="00E242F2" w:rsidRDefault="00507B98" w:rsidP="00E242F2">
      <w:pPr>
        <w:rPr>
          <w:rFonts w:ascii="Arial" w:hAnsi="Arial" w:cs="Arial"/>
          <w:lang w:eastAsia="ja-JP"/>
        </w:rPr>
      </w:pPr>
      <w:r w:rsidRPr="00E242F2">
        <w:rPr>
          <w:rFonts w:ascii="Arial" w:hAnsi="Arial" w:cs="Arial"/>
          <w:lang w:eastAsia="ja-JP"/>
        </w:rPr>
        <w:t>In your PC’s Windows Search menu; O</w:t>
      </w:r>
      <w:r w:rsidR="0048759F" w:rsidRPr="00E242F2">
        <w:rPr>
          <w:rFonts w:ascii="Arial" w:hAnsi="Arial" w:cs="Arial"/>
          <w:lang w:eastAsia="ja-JP"/>
        </w:rPr>
        <w:t>pen Device Manager</w:t>
      </w:r>
      <w:r w:rsidR="00C63BAC" w:rsidRPr="00E242F2">
        <w:rPr>
          <w:rFonts w:ascii="Arial" w:hAnsi="Arial" w:cs="Arial"/>
          <w:lang w:eastAsia="ja-JP"/>
        </w:rPr>
        <w:t xml:space="preserve"> </w:t>
      </w:r>
      <w:r w:rsidR="00C63BAC" w:rsidRPr="00C63BAC">
        <w:rPr>
          <w:lang w:eastAsia="ja-JP"/>
        </w:rPr>
        <w:sym w:font="Wingdings" w:char="F0E0"/>
      </w:r>
      <w:r w:rsidR="00C63BAC" w:rsidRPr="00E242F2">
        <w:rPr>
          <w:rFonts w:ascii="Arial" w:hAnsi="Arial" w:cs="Arial"/>
          <w:lang w:eastAsia="ja-JP"/>
        </w:rPr>
        <w:t xml:space="preserve"> Expand</w:t>
      </w:r>
      <w:r w:rsidR="0048759F" w:rsidRPr="00E242F2">
        <w:rPr>
          <w:rFonts w:ascii="Arial" w:hAnsi="Arial" w:cs="Arial"/>
          <w:lang w:eastAsia="ja-JP"/>
        </w:rPr>
        <w:t xml:space="preserve"> Universal Serial Bus </w:t>
      </w:r>
      <w:r w:rsidR="00C63BAC" w:rsidRPr="00E242F2">
        <w:rPr>
          <w:rFonts w:ascii="Arial" w:hAnsi="Arial" w:cs="Arial"/>
          <w:lang w:eastAsia="ja-JP"/>
        </w:rPr>
        <w:t>c</w:t>
      </w:r>
      <w:r w:rsidR="0048759F" w:rsidRPr="00E242F2">
        <w:rPr>
          <w:rFonts w:ascii="Arial" w:hAnsi="Arial" w:cs="Arial"/>
          <w:lang w:eastAsia="ja-JP"/>
        </w:rPr>
        <w:t>ontroller</w:t>
      </w:r>
      <w:r w:rsidR="00C63BAC" w:rsidRPr="00E242F2">
        <w:rPr>
          <w:rFonts w:ascii="Arial" w:hAnsi="Arial" w:cs="Arial"/>
          <w:lang w:eastAsia="ja-JP"/>
        </w:rPr>
        <w:t>s</w:t>
      </w:r>
      <w:r w:rsidR="0048759F" w:rsidRPr="00E242F2">
        <w:rPr>
          <w:rFonts w:ascii="Arial" w:hAnsi="Arial" w:cs="Arial"/>
          <w:lang w:eastAsia="ja-JP"/>
        </w:rPr>
        <w:t xml:space="preserve"> </w:t>
      </w:r>
      <w:r w:rsidR="0048759F" w:rsidRPr="00BB4260">
        <w:rPr>
          <w:rFonts w:ascii="Wingdings" w:hAnsi="Wingdings"/>
          <w:lang w:eastAsia="ja-JP"/>
        </w:rPr>
        <w:t>à</w:t>
      </w:r>
      <w:r w:rsidR="0048759F" w:rsidRPr="00E242F2">
        <w:rPr>
          <w:rFonts w:ascii="Arial" w:hAnsi="Arial" w:cs="Arial"/>
          <w:lang w:eastAsia="ja-JP"/>
        </w:rPr>
        <w:t xml:space="preserve"> </w:t>
      </w:r>
      <w:r w:rsidR="00C63BAC" w:rsidRPr="00E242F2">
        <w:rPr>
          <w:rFonts w:ascii="Arial" w:hAnsi="Arial" w:cs="Arial"/>
          <w:lang w:eastAsia="ja-JP"/>
        </w:rPr>
        <w:t xml:space="preserve">Right Click on </w:t>
      </w:r>
      <w:r w:rsidR="0048759F" w:rsidRPr="00E242F2">
        <w:rPr>
          <w:rFonts w:ascii="Arial" w:hAnsi="Arial" w:cs="Arial"/>
          <w:lang w:eastAsia="ja-JP"/>
        </w:rPr>
        <w:t>WICED USB Serial Port B</w:t>
      </w:r>
      <w:r w:rsidR="00C63BAC" w:rsidRPr="00E242F2">
        <w:rPr>
          <w:rFonts w:ascii="Arial" w:hAnsi="Arial" w:cs="Arial"/>
          <w:lang w:eastAsia="ja-JP"/>
        </w:rPr>
        <w:t xml:space="preserve"> then select</w:t>
      </w:r>
      <w:r w:rsidR="0048759F" w:rsidRPr="00E242F2">
        <w:rPr>
          <w:rFonts w:ascii="Arial" w:hAnsi="Arial" w:cs="Arial"/>
          <w:lang w:eastAsia="ja-JP"/>
        </w:rPr>
        <w:t xml:space="preserve"> Propert</w:t>
      </w:r>
      <w:r w:rsidR="00C63BAC" w:rsidRPr="00E242F2">
        <w:rPr>
          <w:rFonts w:ascii="Arial" w:hAnsi="Arial" w:cs="Arial"/>
          <w:lang w:eastAsia="ja-JP"/>
        </w:rPr>
        <w:t>ies (or double click WICED USB Serial Port B)</w:t>
      </w:r>
      <w:r w:rsidR="0048759F" w:rsidRPr="00E242F2">
        <w:rPr>
          <w:rFonts w:ascii="Arial" w:hAnsi="Arial" w:cs="Arial"/>
          <w:lang w:eastAsia="ja-JP"/>
        </w:rPr>
        <w:t xml:space="preserve"> </w:t>
      </w:r>
      <w:r w:rsidR="0048759F" w:rsidRPr="00BB4260">
        <w:rPr>
          <w:rFonts w:ascii="Wingdings" w:hAnsi="Wingdings"/>
          <w:lang w:eastAsia="ja-JP"/>
        </w:rPr>
        <w:t>à</w:t>
      </w:r>
      <w:r w:rsidR="0048759F" w:rsidRPr="00E242F2">
        <w:rPr>
          <w:rFonts w:ascii="Arial" w:hAnsi="Arial" w:cs="Arial"/>
          <w:lang w:eastAsia="ja-JP"/>
        </w:rPr>
        <w:t xml:space="preserve"> </w:t>
      </w:r>
      <w:r w:rsidR="00C644E1" w:rsidRPr="00E242F2">
        <w:rPr>
          <w:rFonts w:ascii="Arial" w:hAnsi="Arial" w:cs="Arial"/>
          <w:lang w:eastAsia="ja-JP"/>
        </w:rPr>
        <w:t xml:space="preserve">Select tab </w:t>
      </w:r>
      <w:r w:rsidR="0048759F" w:rsidRPr="00E242F2">
        <w:rPr>
          <w:rFonts w:ascii="Arial" w:hAnsi="Arial" w:cs="Arial"/>
          <w:lang w:eastAsia="ja-JP"/>
        </w:rPr>
        <w:t>Details</w:t>
      </w:r>
      <w:r w:rsidR="004A6DE5" w:rsidRPr="00E242F2">
        <w:rPr>
          <w:rFonts w:ascii="Arial" w:hAnsi="Arial" w:cs="Arial"/>
          <w:lang w:eastAsia="ja-JP"/>
        </w:rPr>
        <w:t xml:space="preserve"> (or Advanced)</w:t>
      </w:r>
      <w:r w:rsidR="0048759F" w:rsidRPr="00E242F2">
        <w:rPr>
          <w:rFonts w:ascii="Arial" w:hAnsi="Arial" w:cs="Arial"/>
          <w:lang w:eastAsia="ja-JP"/>
        </w:rPr>
        <w:t xml:space="preserve"> </w:t>
      </w:r>
      <w:r w:rsidR="004A6DE5" w:rsidRPr="00E242F2">
        <w:rPr>
          <w:rFonts w:ascii="Arial" w:hAnsi="Arial" w:cs="Arial"/>
          <w:lang w:eastAsia="ja-JP"/>
        </w:rPr>
        <w:t xml:space="preserve">then </w:t>
      </w:r>
      <w:r w:rsidR="0048759F" w:rsidRPr="00E242F2">
        <w:rPr>
          <w:rFonts w:ascii="Arial" w:hAnsi="Arial" w:cs="Arial"/>
          <w:lang w:eastAsia="ja-JP"/>
        </w:rPr>
        <w:t xml:space="preserve"> </w:t>
      </w:r>
      <w:r w:rsidR="004A6DE5" w:rsidRPr="00E242F2">
        <w:rPr>
          <w:rFonts w:ascii="Arial" w:hAnsi="Arial" w:cs="Arial"/>
          <w:lang w:eastAsia="ja-JP"/>
        </w:rPr>
        <w:t>c</w:t>
      </w:r>
      <w:r w:rsidR="0048759F" w:rsidRPr="00E242F2">
        <w:rPr>
          <w:rFonts w:ascii="Arial" w:hAnsi="Arial" w:cs="Arial"/>
          <w:lang w:eastAsia="ja-JP"/>
        </w:rPr>
        <w:t>heck “Load VCP”</w:t>
      </w:r>
      <w:r w:rsidR="004A6DE5" w:rsidRPr="00E242F2">
        <w:rPr>
          <w:rFonts w:ascii="Arial" w:hAnsi="Arial" w:cs="Arial"/>
          <w:lang w:eastAsia="ja-JP"/>
        </w:rPr>
        <w:t xml:space="preserve"> </w:t>
      </w:r>
    </w:p>
    <w:p w14:paraId="45028D57" w14:textId="76932D84" w:rsidR="00507B98" w:rsidRDefault="00507B98" w:rsidP="00507B98">
      <w:pPr>
        <w:rPr>
          <w:rFonts w:ascii="Arial" w:hAnsi="Arial" w:cs="Arial"/>
          <w:lang w:eastAsia="ja-JP"/>
        </w:rPr>
      </w:pPr>
    </w:p>
    <w:p w14:paraId="673E4196" w14:textId="7E973CCD" w:rsidR="00507B98" w:rsidRDefault="00507B98" w:rsidP="00895C28">
      <w:pPr>
        <w:rPr>
          <w:rFonts w:ascii="Arial" w:hAnsi="Arial" w:cs="Arial"/>
          <w:lang w:eastAsia="ja-JP"/>
        </w:rPr>
      </w:pPr>
    </w:p>
    <w:p w14:paraId="0BD22EC1" w14:textId="57D386DD" w:rsidR="000D173F" w:rsidRDefault="000D173F" w:rsidP="0048759F">
      <w:pPr>
        <w:rPr>
          <w:rFonts w:ascii="Arial" w:hAnsi="Arial" w:cs="Arial"/>
          <w:lang w:eastAsia="ja-JP"/>
        </w:rPr>
      </w:pPr>
    </w:p>
    <w:p w14:paraId="68E9A42D" w14:textId="486E36FE" w:rsidR="000D173F" w:rsidRDefault="000D173F" w:rsidP="0048759F">
      <w:pPr>
        <w:rPr>
          <w:rFonts w:ascii="Arial" w:hAnsi="Arial" w:cs="Arial"/>
          <w:lang w:eastAsia="ja-JP"/>
        </w:rPr>
      </w:pPr>
    </w:p>
    <w:p w14:paraId="2E2E0AC0" w14:textId="0598179F" w:rsidR="000D173F" w:rsidRDefault="001D6052" w:rsidP="000D173F">
      <w:pPr>
        <w:pStyle w:val="Heading2"/>
      </w:pPr>
      <w:r>
        <w:t>3.2</w:t>
      </w:r>
      <w:r w:rsidR="000D173F">
        <w:t xml:space="preserve"> </w:t>
      </w:r>
      <w:r w:rsidR="00452769">
        <w:t xml:space="preserve">SETUP </w:t>
      </w:r>
      <w:r w:rsidR="000D173F">
        <w:t>terminal emulator:</w:t>
      </w:r>
    </w:p>
    <w:p w14:paraId="375F2EEF" w14:textId="5BC13B31" w:rsidR="000D173F" w:rsidRDefault="000D173F" w:rsidP="000D173F"/>
    <w:p w14:paraId="1F08B3C0" w14:textId="2026C0C3" w:rsidR="000D41AC" w:rsidRDefault="000D41AC" w:rsidP="000D173F">
      <w:r>
        <w:t xml:space="preserve">Many Terminal programs exist including </w:t>
      </w:r>
      <w:proofErr w:type="spellStart"/>
      <w:r>
        <w:t>TeraTerm</w:t>
      </w:r>
      <w:proofErr w:type="spellEnd"/>
      <w:r>
        <w:t>, Putty, and YAT</w:t>
      </w:r>
    </w:p>
    <w:p w14:paraId="09BDBBD4" w14:textId="4E926A28" w:rsidR="000D41AC" w:rsidRDefault="000D41AC" w:rsidP="000D173F">
      <w:r>
        <w:t xml:space="preserve">The following example uses </w:t>
      </w:r>
      <w:proofErr w:type="spellStart"/>
      <w:r>
        <w:t>TeraTerm</w:t>
      </w:r>
      <w:proofErr w:type="spellEnd"/>
      <w:r>
        <w:t xml:space="preserve"> – any terminal program will work.</w:t>
      </w:r>
    </w:p>
    <w:p w14:paraId="61FF7246" w14:textId="3DA1C986" w:rsidR="000D41AC" w:rsidRDefault="000D41AC" w:rsidP="000D173F">
      <w:r>
        <w:t xml:space="preserve">Note: YAT offers an output buffer, which lets you fix typos before submitting a command. With </w:t>
      </w:r>
      <w:proofErr w:type="spellStart"/>
      <w:r>
        <w:t>TeraTerm</w:t>
      </w:r>
      <w:proofErr w:type="spellEnd"/>
      <w:r>
        <w:t>, I copy the command from the document then right click it into the terminal window.</w:t>
      </w:r>
    </w:p>
    <w:p w14:paraId="25106B2C" w14:textId="77777777" w:rsidR="000D41AC" w:rsidRDefault="000D41AC" w:rsidP="000D173F"/>
    <w:p w14:paraId="59984FBA" w14:textId="3C94F5E8" w:rsidR="000D173F" w:rsidRDefault="000D173F" w:rsidP="000D173F">
      <w:pPr>
        <w:pStyle w:val="ListParagraph"/>
        <w:numPr>
          <w:ilvl w:val="0"/>
          <w:numId w:val="4"/>
        </w:numPr>
        <w:contextualSpacing w:val="0"/>
        <w:rPr>
          <w:rFonts w:eastAsia="Times New Roman"/>
        </w:rPr>
      </w:pPr>
      <w:r>
        <w:rPr>
          <w:rFonts w:eastAsia="Times New Roman"/>
        </w:rPr>
        <w:t xml:space="preserve">Open </w:t>
      </w:r>
      <w:r w:rsidR="001D6052">
        <w:rPr>
          <w:rFonts w:eastAsia="Times New Roman"/>
        </w:rPr>
        <w:t>a</w:t>
      </w:r>
      <w:r>
        <w:rPr>
          <w:rFonts w:eastAsia="Times New Roman"/>
        </w:rPr>
        <w:t xml:space="preserve"> terminal program. </w:t>
      </w:r>
    </w:p>
    <w:p w14:paraId="14E17E19" w14:textId="455134E8" w:rsidR="000D173F" w:rsidRDefault="001D6052" w:rsidP="001D6052">
      <w:pPr>
        <w:pStyle w:val="ListParagraph"/>
        <w:numPr>
          <w:ilvl w:val="0"/>
          <w:numId w:val="4"/>
        </w:numPr>
        <w:rPr>
          <w:rFonts w:eastAsia="Times New Roman"/>
        </w:rPr>
      </w:pPr>
      <w:r>
        <w:rPr>
          <w:rFonts w:eastAsia="Times New Roman"/>
        </w:rPr>
        <w:t>Create a Serial Port Connection: 115200 baud, 8-bit, no parity, 1 stop bit, no flow control</w:t>
      </w:r>
    </w:p>
    <w:p w14:paraId="57678B56" w14:textId="2E52594A" w:rsidR="001D6052" w:rsidRDefault="001D6052" w:rsidP="001D6052">
      <w:pPr>
        <w:rPr>
          <w:rFonts w:eastAsia="Times New Roman"/>
        </w:rPr>
      </w:pPr>
    </w:p>
    <w:p w14:paraId="28384905" w14:textId="5F5D8F37" w:rsidR="000D41AC" w:rsidRPr="00E242F2" w:rsidRDefault="000D41AC" w:rsidP="00E242F2">
      <w:pPr>
        <w:rPr>
          <w:rFonts w:eastAsia="Times New Roman"/>
        </w:rPr>
      </w:pPr>
      <w:r>
        <w:rPr>
          <w:noProof/>
        </w:rPr>
        <w:lastRenderedPageBreak/>
        <w:drawing>
          <wp:anchor distT="0" distB="0" distL="114300" distR="114300" simplePos="0" relativeHeight="252152832" behindDoc="0" locked="0" layoutInCell="1" allowOverlap="1" wp14:anchorId="234C25A5" wp14:editId="7C5812BD">
            <wp:simplePos x="0" y="0"/>
            <wp:positionH relativeFrom="column">
              <wp:posOffset>1171575</wp:posOffset>
            </wp:positionH>
            <wp:positionV relativeFrom="paragraph">
              <wp:posOffset>0</wp:posOffset>
            </wp:positionV>
            <wp:extent cx="3236595" cy="3133725"/>
            <wp:effectExtent l="0" t="0" r="1905" b="9525"/>
            <wp:wrapTopAndBottom/>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6595" cy="3133725"/>
                    </a:xfrm>
                    <a:prstGeom prst="rect">
                      <a:avLst/>
                    </a:prstGeom>
                  </pic:spPr>
                </pic:pic>
              </a:graphicData>
            </a:graphic>
          </wp:anchor>
        </w:drawing>
      </w:r>
    </w:p>
    <w:p w14:paraId="29AF3989" w14:textId="77777777" w:rsidR="000D173F" w:rsidRDefault="000D173F" w:rsidP="000D173F">
      <w:pPr>
        <w:rPr>
          <w:rFonts w:eastAsia="Times New Roman"/>
        </w:rPr>
      </w:pPr>
    </w:p>
    <w:p w14:paraId="423EF5F1" w14:textId="77777777" w:rsidR="000D173F" w:rsidRDefault="000D173F" w:rsidP="000D173F">
      <w:pPr>
        <w:pStyle w:val="ListParagraph"/>
        <w:numPr>
          <w:ilvl w:val="0"/>
          <w:numId w:val="4"/>
        </w:numPr>
        <w:contextualSpacing w:val="0"/>
        <w:rPr>
          <w:rFonts w:eastAsia="Times New Roman"/>
        </w:rPr>
      </w:pPr>
      <w:r>
        <w:rPr>
          <w:rFonts w:eastAsia="Times New Roman"/>
        </w:rPr>
        <w:t>Enable CR+LF in your terminal program connected to the USB to UART</w:t>
      </w:r>
    </w:p>
    <w:p w14:paraId="046DE8BC" w14:textId="77777777" w:rsidR="000D173F" w:rsidRDefault="000D173F" w:rsidP="000D173F">
      <w:pPr>
        <w:pStyle w:val="ListParagraph"/>
        <w:numPr>
          <w:ilvl w:val="1"/>
          <w:numId w:val="4"/>
        </w:numPr>
        <w:contextualSpacing w:val="0"/>
        <w:rPr>
          <w:rFonts w:eastAsia="Times New Roman"/>
        </w:rPr>
      </w:pPr>
      <w:r>
        <w:rPr>
          <w:rFonts w:eastAsia="Times New Roman"/>
        </w:rPr>
        <w:t xml:space="preserve">If using </w:t>
      </w:r>
      <w:proofErr w:type="spellStart"/>
      <w:r>
        <w:rPr>
          <w:rFonts w:eastAsia="Times New Roman"/>
        </w:rPr>
        <w:t>TeraTerm</w:t>
      </w:r>
      <w:proofErr w:type="spellEnd"/>
      <w:r>
        <w:rPr>
          <w:rFonts w:eastAsia="Times New Roman"/>
        </w:rPr>
        <w:t>, click the “Setup” dropdown menu then select “Terminal”</w:t>
      </w:r>
    </w:p>
    <w:p w14:paraId="07862108" w14:textId="77777777" w:rsidR="000D173F" w:rsidRDefault="000D173F" w:rsidP="000D173F"/>
    <w:p w14:paraId="3FADF43E" w14:textId="77777777" w:rsidR="000D173F" w:rsidRPr="007C1C18" w:rsidRDefault="000D173F" w:rsidP="000D173F">
      <w:pPr>
        <w:rPr>
          <w:rFonts w:eastAsia="Times New Roman"/>
        </w:rPr>
      </w:pPr>
      <w:r>
        <w:rPr>
          <w:noProof/>
        </w:rPr>
        <w:drawing>
          <wp:anchor distT="0" distB="0" distL="114300" distR="114300" simplePos="0" relativeHeight="252147712" behindDoc="0" locked="0" layoutInCell="1" allowOverlap="1" wp14:anchorId="539F4A28" wp14:editId="20ECB966">
            <wp:simplePos x="0" y="0"/>
            <wp:positionH relativeFrom="column">
              <wp:posOffset>1085850</wp:posOffset>
            </wp:positionH>
            <wp:positionV relativeFrom="paragraph">
              <wp:posOffset>0</wp:posOffset>
            </wp:positionV>
            <wp:extent cx="3448050" cy="2186385"/>
            <wp:effectExtent l="0" t="0" r="0" b="4445"/>
            <wp:wrapTopAndBottom/>
            <wp:docPr id="108" name="Picture 10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3448050" cy="2186385"/>
                    </a:xfrm>
                    <a:prstGeom prst="rect">
                      <a:avLst/>
                    </a:prstGeom>
                    <a:noFill/>
                    <a:ln>
                      <a:noFill/>
                    </a:ln>
                  </pic:spPr>
                </pic:pic>
              </a:graphicData>
            </a:graphic>
          </wp:anchor>
        </w:drawing>
      </w:r>
    </w:p>
    <w:p w14:paraId="0F7FBB2E" w14:textId="77777777" w:rsidR="000D173F" w:rsidRDefault="000D173F" w:rsidP="000D173F">
      <w:pPr>
        <w:rPr>
          <w:rFonts w:eastAsia="Times New Roman"/>
        </w:rPr>
      </w:pPr>
    </w:p>
    <w:p w14:paraId="323C8038" w14:textId="77777777" w:rsidR="000D173F" w:rsidRPr="00042A9C" w:rsidRDefault="000D173F" w:rsidP="000D173F">
      <w:pPr>
        <w:rPr>
          <w:rFonts w:eastAsia="Times New Roman"/>
        </w:rPr>
      </w:pPr>
    </w:p>
    <w:p w14:paraId="560FBA23" w14:textId="77777777" w:rsidR="000D173F" w:rsidRPr="00024B2D" w:rsidRDefault="000D173F" w:rsidP="000D173F">
      <w:pPr>
        <w:rPr>
          <w:rFonts w:eastAsia="Times New Roman"/>
        </w:rPr>
      </w:pPr>
    </w:p>
    <w:p w14:paraId="3464A9BB" w14:textId="3AA275C0" w:rsidR="000D173F" w:rsidRDefault="001D6052" w:rsidP="000D173F">
      <w:pPr>
        <w:pStyle w:val="Heading2"/>
      </w:pPr>
      <w:r>
        <w:t>3.3</w:t>
      </w:r>
      <w:r w:rsidR="000D173F">
        <w:t xml:space="preserve"> </w:t>
      </w:r>
      <w:r w:rsidR="00452769">
        <w:t xml:space="preserve">TEST an </w:t>
      </w:r>
      <w:r w:rsidR="000D173F">
        <w:t>at command:</w:t>
      </w:r>
    </w:p>
    <w:p w14:paraId="14D03CAF" w14:textId="77777777" w:rsidR="000D173F" w:rsidRDefault="000D173F" w:rsidP="000D173F"/>
    <w:p w14:paraId="06F96D93" w14:textId="418F1406" w:rsidR="000D173F" w:rsidRDefault="000D173F" w:rsidP="000D173F">
      <w:pPr>
        <w:pStyle w:val="ListParagraph"/>
        <w:numPr>
          <w:ilvl w:val="0"/>
          <w:numId w:val="4"/>
        </w:numPr>
        <w:contextualSpacing w:val="0"/>
        <w:rPr>
          <w:rFonts w:eastAsia="Times New Roman"/>
        </w:rPr>
      </w:pPr>
      <w:r>
        <w:rPr>
          <w:rFonts w:eastAsia="Times New Roman"/>
        </w:rPr>
        <w:t xml:space="preserve">In the terminal window type </w:t>
      </w:r>
    </w:p>
    <w:p w14:paraId="29ED427F" w14:textId="77777777" w:rsidR="000D173F" w:rsidRPr="007A0CB7" w:rsidRDefault="000D173F" w:rsidP="000D173F">
      <w:pPr>
        <w:ind w:left="720" w:firstLine="720"/>
        <w:rPr>
          <w:rFonts w:eastAsia="Times New Roman"/>
        </w:rPr>
      </w:pPr>
      <w:r w:rsidRPr="007A0CB7">
        <w:rPr>
          <w:rFonts w:eastAsia="Times New Roman"/>
          <w:b/>
          <w:bCs/>
          <w:sz w:val="28"/>
          <w:szCs w:val="28"/>
        </w:rPr>
        <w:t>AT+WSCAN</w:t>
      </w:r>
      <w:r w:rsidRPr="007A0CB7">
        <w:rPr>
          <w:rFonts w:eastAsia="Times New Roman"/>
          <w:sz w:val="28"/>
          <w:szCs w:val="28"/>
        </w:rPr>
        <w:t xml:space="preserve"> </w:t>
      </w:r>
      <w:r w:rsidRPr="007A0CB7">
        <w:rPr>
          <w:rFonts w:eastAsia="Times New Roman"/>
        </w:rPr>
        <w:t>followed by Enter</w:t>
      </w:r>
    </w:p>
    <w:p w14:paraId="0E1CCE6B" w14:textId="5087E9B6" w:rsidR="000D173F" w:rsidRDefault="000D173F" w:rsidP="000D173F">
      <w:pPr>
        <w:pStyle w:val="ListParagraph"/>
        <w:numPr>
          <w:ilvl w:val="0"/>
          <w:numId w:val="4"/>
        </w:numPr>
        <w:contextualSpacing w:val="0"/>
        <w:rPr>
          <w:rFonts w:eastAsia="Times New Roman"/>
        </w:rPr>
      </w:pPr>
      <w:r>
        <w:rPr>
          <w:rFonts w:eastAsia="Times New Roman"/>
        </w:rPr>
        <w:t>You should see text flow in both terminal windows similar to what is pictured below.</w:t>
      </w:r>
    </w:p>
    <w:p w14:paraId="02278EE7" w14:textId="77777777" w:rsidR="000D173F" w:rsidRDefault="000D173F" w:rsidP="000D173F">
      <w:pPr>
        <w:rPr>
          <w:rFonts w:eastAsia="Times New Roman"/>
        </w:rPr>
      </w:pPr>
    </w:p>
    <w:p w14:paraId="42A1F7F4" w14:textId="77777777" w:rsidR="000D173F" w:rsidRDefault="000D173F" w:rsidP="000D173F">
      <w:pPr>
        <w:rPr>
          <w:rFonts w:eastAsia="Times New Roman"/>
        </w:rPr>
      </w:pPr>
    </w:p>
    <w:p w14:paraId="5AB222C9" w14:textId="77777777" w:rsidR="000D173F" w:rsidRDefault="000D173F" w:rsidP="000D173F">
      <w:pPr>
        <w:rPr>
          <w:rFonts w:eastAsia="Times New Roman"/>
        </w:rPr>
      </w:pPr>
      <w:r>
        <w:rPr>
          <w:noProof/>
        </w:rPr>
        <w:lastRenderedPageBreak/>
        <w:drawing>
          <wp:inline distT="0" distB="0" distL="0" distR="0" wp14:anchorId="349141DE" wp14:editId="50BF4283">
            <wp:extent cx="5403850" cy="1323975"/>
            <wp:effectExtent l="0" t="0" r="6350" b="9525"/>
            <wp:docPr id="113" name="Picture 1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a:stretch/>
                  </pic:blipFill>
                  <pic:spPr bwMode="auto">
                    <a:xfrm>
                      <a:off x="0" y="0"/>
                      <a:ext cx="5403850" cy="1323975"/>
                    </a:xfrm>
                    <a:prstGeom prst="rect">
                      <a:avLst/>
                    </a:prstGeom>
                    <a:noFill/>
                    <a:ln>
                      <a:noFill/>
                    </a:ln>
                    <a:extLst>
                      <a:ext uri="{53640926-AAD7-44D8-BBD7-CCE9431645EC}">
                        <a14:shadowObscured xmlns:a14="http://schemas.microsoft.com/office/drawing/2010/main"/>
                      </a:ext>
                    </a:extLst>
                  </pic:spPr>
                </pic:pic>
              </a:graphicData>
            </a:graphic>
          </wp:inline>
        </w:drawing>
      </w:r>
    </w:p>
    <w:p w14:paraId="7EED4D03" w14:textId="77777777" w:rsidR="000D173F" w:rsidRDefault="000D173F" w:rsidP="000D173F">
      <w:pPr>
        <w:rPr>
          <w:rFonts w:eastAsia="Times New Roman"/>
        </w:rPr>
      </w:pPr>
    </w:p>
    <w:p w14:paraId="70B05DAE" w14:textId="77777777" w:rsidR="000D173F" w:rsidRDefault="000D173F" w:rsidP="000D173F">
      <w:pPr>
        <w:rPr>
          <w:caps/>
        </w:rPr>
      </w:pPr>
      <w:r>
        <w:rPr>
          <w:caps/>
        </w:rPr>
        <w:br w:type="page"/>
      </w:r>
    </w:p>
    <w:p w14:paraId="2FEE77D6" w14:textId="77777777" w:rsidR="000D173F" w:rsidRDefault="000D173F" w:rsidP="0048759F">
      <w:pPr>
        <w:rPr>
          <w:rFonts w:ascii="Arial" w:hAnsi="Arial" w:cs="Arial"/>
          <w:lang w:eastAsia="ja-JP"/>
        </w:rPr>
      </w:pPr>
    </w:p>
    <w:p w14:paraId="4E285F9A" w14:textId="77777777" w:rsidR="0048759F" w:rsidRDefault="0048759F" w:rsidP="00985715"/>
    <w:p w14:paraId="13B78C01" w14:textId="368A13B3" w:rsidR="00357B0B" w:rsidRDefault="00357B0B" w:rsidP="00E242F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outlineLvl w:val="1"/>
        <w:rPr>
          <w:rFonts w:eastAsia="Times New Roman"/>
          <w:b/>
          <w:bCs/>
          <w:color w:val="073763" w:themeColor="accent1" w:themeShade="80"/>
          <w:sz w:val="28"/>
          <w:szCs w:val="28"/>
          <w:highlight w:val="lightGray"/>
        </w:rPr>
      </w:pPr>
      <w:bookmarkStart w:id="266" w:name="_6._Exercises"/>
      <w:bookmarkStart w:id="267" w:name="_4._Peripherals_1"/>
      <w:bookmarkStart w:id="268" w:name="_5.3_Create_a"/>
      <w:bookmarkStart w:id="269" w:name="_6.3_Create_a"/>
      <w:bookmarkStart w:id="270" w:name="_5.7_(POST)_Send"/>
      <w:bookmarkStart w:id="271" w:name="_References"/>
      <w:bookmarkEnd w:id="3"/>
      <w:bookmarkEnd w:id="4"/>
      <w:bookmarkEnd w:id="266"/>
      <w:bookmarkEnd w:id="267"/>
      <w:bookmarkEnd w:id="268"/>
      <w:bookmarkEnd w:id="269"/>
      <w:bookmarkEnd w:id="270"/>
      <w:bookmarkEnd w:id="271"/>
    </w:p>
    <w:sectPr w:rsidR="00357B0B" w:rsidSect="00E242F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7B1E" w14:textId="77777777" w:rsidR="00EF44A5" w:rsidRDefault="00EF44A5">
      <w:r>
        <w:separator/>
      </w:r>
    </w:p>
  </w:endnote>
  <w:endnote w:type="continuationSeparator" w:id="0">
    <w:p w14:paraId="59461316" w14:textId="77777777" w:rsidR="00EF44A5" w:rsidRDefault="00EF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5D8D" w14:textId="70F785B7" w:rsidR="004A4480" w:rsidRDefault="004A4480" w:rsidP="00357B0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5260" w14:textId="679935ED" w:rsidR="004A4480" w:rsidRDefault="004A4480" w:rsidP="00357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D072" w14:textId="77777777" w:rsidR="00E242F2" w:rsidRDefault="00E2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531B" w14:textId="77777777" w:rsidR="00EF44A5" w:rsidRDefault="00EF44A5">
      <w:r>
        <w:separator/>
      </w:r>
    </w:p>
  </w:footnote>
  <w:footnote w:type="continuationSeparator" w:id="0">
    <w:p w14:paraId="7FF096B6" w14:textId="77777777" w:rsidR="00EF44A5" w:rsidRDefault="00EF4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2C7D" w14:textId="6E361B77" w:rsidR="004A4480" w:rsidRPr="00731C43" w:rsidRDefault="004A4480" w:rsidP="00357B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BA61" w14:textId="669DC3DA" w:rsidR="004A4480" w:rsidRPr="00AD0654" w:rsidRDefault="004A4480" w:rsidP="00357B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F5C41" w14:textId="77777777" w:rsidR="00E242F2" w:rsidRDefault="00E24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5233"/>
    <w:multiLevelType w:val="hybridMultilevel"/>
    <w:tmpl w:val="79BA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29B"/>
    <w:multiLevelType w:val="hybridMultilevel"/>
    <w:tmpl w:val="2A207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76785"/>
    <w:multiLevelType w:val="hybridMultilevel"/>
    <w:tmpl w:val="3912E13C"/>
    <w:lvl w:ilvl="0" w:tplc="A1966D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700CD"/>
    <w:multiLevelType w:val="multilevel"/>
    <w:tmpl w:val="A81E1C6E"/>
    <w:lvl w:ilvl="0">
      <w:start w:val="1"/>
      <w:numFmt w:val="decimal"/>
      <w:lvlText w:val="7C.%1"/>
      <w:lvlJc w:val="left"/>
      <w:pPr>
        <w:ind w:left="720" w:hanging="720"/>
      </w:pPr>
      <w:rPr>
        <w:rFonts w:hint="default"/>
      </w:rPr>
    </w:lvl>
    <w:lvl w:ilvl="1">
      <w:start w:val="1"/>
      <w:numFmt w:val="decimal"/>
      <w:pStyle w:val="Exercise"/>
      <w:suff w:val="space"/>
      <w:lvlText w:val="Exercise - 1.%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13236BD5"/>
    <w:multiLevelType w:val="hybridMultilevel"/>
    <w:tmpl w:val="1D78F69C"/>
    <w:lvl w:ilvl="0" w:tplc="81FE4BE0">
      <w:start w:val="1"/>
      <w:numFmt w:val="bullet"/>
      <w:lvlText w:val="-"/>
      <w:lvlJc w:val="left"/>
      <w:pPr>
        <w:tabs>
          <w:tab w:val="num" w:pos="720"/>
        </w:tabs>
        <w:ind w:left="720" w:hanging="360"/>
      </w:pPr>
      <w:rPr>
        <w:rFonts w:ascii="Calibri" w:hAnsi="Calibri" w:hint="default"/>
      </w:rPr>
    </w:lvl>
    <w:lvl w:ilvl="1" w:tplc="5212F40A">
      <w:numFmt w:val="bullet"/>
      <w:lvlText w:val="-"/>
      <w:lvlJc w:val="left"/>
      <w:pPr>
        <w:tabs>
          <w:tab w:val="num" w:pos="1440"/>
        </w:tabs>
        <w:ind w:left="1440" w:hanging="360"/>
      </w:pPr>
      <w:rPr>
        <w:rFonts w:ascii="Calibri" w:hAnsi="Calibri" w:hint="default"/>
      </w:rPr>
    </w:lvl>
    <w:lvl w:ilvl="2" w:tplc="CF9042E0" w:tentative="1">
      <w:start w:val="1"/>
      <w:numFmt w:val="bullet"/>
      <w:lvlText w:val="-"/>
      <w:lvlJc w:val="left"/>
      <w:pPr>
        <w:tabs>
          <w:tab w:val="num" w:pos="2160"/>
        </w:tabs>
        <w:ind w:left="2160" w:hanging="360"/>
      </w:pPr>
      <w:rPr>
        <w:rFonts w:ascii="Calibri" w:hAnsi="Calibri" w:hint="default"/>
      </w:rPr>
    </w:lvl>
    <w:lvl w:ilvl="3" w:tplc="E51018B4" w:tentative="1">
      <w:start w:val="1"/>
      <w:numFmt w:val="bullet"/>
      <w:lvlText w:val="-"/>
      <w:lvlJc w:val="left"/>
      <w:pPr>
        <w:tabs>
          <w:tab w:val="num" w:pos="2880"/>
        </w:tabs>
        <w:ind w:left="2880" w:hanging="360"/>
      </w:pPr>
      <w:rPr>
        <w:rFonts w:ascii="Calibri" w:hAnsi="Calibri" w:hint="default"/>
      </w:rPr>
    </w:lvl>
    <w:lvl w:ilvl="4" w:tplc="17625FCA" w:tentative="1">
      <w:start w:val="1"/>
      <w:numFmt w:val="bullet"/>
      <w:lvlText w:val="-"/>
      <w:lvlJc w:val="left"/>
      <w:pPr>
        <w:tabs>
          <w:tab w:val="num" w:pos="3600"/>
        </w:tabs>
        <w:ind w:left="3600" w:hanging="360"/>
      </w:pPr>
      <w:rPr>
        <w:rFonts w:ascii="Calibri" w:hAnsi="Calibri" w:hint="default"/>
      </w:rPr>
    </w:lvl>
    <w:lvl w:ilvl="5" w:tplc="3CCCAF1C" w:tentative="1">
      <w:start w:val="1"/>
      <w:numFmt w:val="bullet"/>
      <w:lvlText w:val="-"/>
      <w:lvlJc w:val="left"/>
      <w:pPr>
        <w:tabs>
          <w:tab w:val="num" w:pos="4320"/>
        </w:tabs>
        <w:ind w:left="4320" w:hanging="360"/>
      </w:pPr>
      <w:rPr>
        <w:rFonts w:ascii="Calibri" w:hAnsi="Calibri" w:hint="default"/>
      </w:rPr>
    </w:lvl>
    <w:lvl w:ilvl="6" w:tplc="6BF893A4" w:tentative="1">
      <w:start w:val="1"/>
      <w:numFmt w:val="bullet"/>
      <w:lvlText w:val="-"/>
      <w:lvlJc w:val="left"/>
      <w:pPr>
        <w:tabs>
          <w:tab w:val="num" w:pos="5040"/>
        </w:tabs>
        <w:ind w:left="5040" w:hanging="360"/>
      </w:pPr>
      <w:rPr>
        <w:rFonts w:ascii="Calibri" w:hAnsi="Calibri" w:hint="default"/>
      </w:rPr>
    </w:lvl>
    <w:lvl w:ilvl="7" w:tplc="7BEA43BE" w:tentative="1">
      <w:start w:val="1"/>
      <w:numFmt w:val="bullet"/>
      <w:lvlText w:val="-"/>
      <w:lvlJc w:val="left"/>
      <w:pPr>
        <w:tabs>
          <w:tab w:val="num" w:pos="5760"/>
        </w:tabs>
        <w:ind w:left="5760" w:hanging="360"/>
      </w:pPr>
      <w:rPr>
        <w:rFonts w:ascii="Calibri" w:hAnsi="Calibri" w:hint="default"/>
      </w:rPr>
    </w:lvl>
    <w:lvl w:ilvl="8" w:tplc="55423404"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1C7F69CE"/>
    <w:multiLevelType w:val="multilevel"/>
    <w:tmpl w:val="D11A565A"/>
    <w:lvl w:ilvl="0">
      <w:start w:val="1"/>
      <w:numFmt w:val="decimal"/>
      <w:lvlText w:val="%1."/>
      <w:lvlJc w:val="left"/>
      <w:pPr>
        <w:ind w:left="720" w:hanging="360"/>
      </w:p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E9023C7"/>
    <w:multiLevelType w:val="multilevel"/>
    <w:tmpl w:val="6FC41C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20E3067"/>
    <w:multiLevelType w:val="hybridMultilevel"/>
    <w:tmpl w:val="40569C12"/>
    <w:lvl w:ilvl="0" w:tplc="6F22F966">
      <w:start w:val="1"/>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2A5D68CF"/>
    <w:multiLevelType w:val="hybridMultilevel"/>
    <w:tmpl w:val="8BFA8CF6"/>
    <w:lvl w:ilvl="0" w:tplc="59580EA8">
      <w:start w:val="1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843380"/>
    <w:multiLevelType w:val="hybridMultilevel"/>
    <w:tmpl w:val="D1AA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C26C0"/>
    <w:multiLevelType w:val="hybridMultilevel"/>
    <w:tmpl w:val="CFFA33A6"/>
    <w:lvl w:ilvl="0" w:tplc="726C27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70A4B"/>
    <w:multiLevelType w:val="hybridMultilevel"/>
    <w:tmpl w:val="9408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D27B7"/>
    <w:multiLevelType w:val="hybridMultilevel"/>
    <w:tmpl w:val="A95A6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803A8"/>
    <w:multiLevelType w:val="hybridMultilevel"/>
    <w:tmpl w:val="D0C6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23034"/>
    <w:multiLevelType w:val="hybridMultilevel"/>
    <w:tmpl w:val="BA28057A"/>
    <w:lvl w:ilvl="0" w:tplc="A1966D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C3635"/>
    <w:multiLevelType w:val="hybridMultilevel"/>
    <w:tmpl w:val="10C221A4"/>
    <w:lvl w:ilvl="0" w:tplc="D55E2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F3AC0"/>
    <w:multiLevelType w:val="hybridMultilevel"/>
    <w:tmpl w:val="2A2079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685D97"/>
    <w:multiLevelType w:val="hybridMultilevel"/>
    <w:tmpl w:val="C610FD40"/>
    <w:lvl w:ilvl="0" w:tplc="4212FD8E">
      <w:start w:val="1"/>
      <w:numFmt w:val="decimal"/>
      <w:lvlText w:val="%1."/>
      <w:lvlJc w:val="left"/>
      <w:pPr>
        <w:ind w:left="360" w:hanging="360"/>
      </w:pPr>
      <w:rPr>
        <w:rFonts w:ascii="Arial" w:eastAsia="Times New Roman" w:hAnsi="Arial" w:cs="Arial"/>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1" w15:restartNumberingAfterBreak="0">
    <w:nsid w:val="5224745A"/>
    <w:multiLevelType w:val="hybridMultilevel"/>
    <w:tmpl w:val="AABC657E"/>
    <w:lvl w:ilvl="0" w:tplc="CC62891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97C08"/>
    <w:multiLevelType w:val="hybridMultilevel"/>
    <w:tmpl w:val="068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C3CA0"/>
    <w:multiLevelType w:val="hybridMultilevel"/>
    <w:tmpl w:val="FEA46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412E7"/>
    <w:multiLevelType w:val="hybridMultilevel"/>
    <w:tmpl w:val="D188FC28"/>
    <w:lvl w:ilvl="0" w:tplc="58E609B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0C5CFC"/>
    <w:multiLevelType w:val="hybridMultilevel"/>
    <w:tmpl w:val="D59A16E4"/>
    <w:lvl w:ilvl="0" w:tplc="A87E90E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20505"/>
    <w:multiLevelType w:val="hybridMultilevel"/>
    <w:tmpl w:val="FFC0F6C6"/>
    <w:lvl w:ilvl="0" w:tplc="C570EF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07D5D"/>
    <w:multiLevelType w:val="hybridMultilevel"/>
    <w:tmpl w:val="9F8A0D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84960766">
    <w:abstractNumId w:val="13"/>
  </w:num>
  <w:num w:numId="2" w16cid:durableId="181095159">
    <w:abstractNumId w:val="5"/>
  </w:num>
  <w:num w:numId="3" w16cid:durableId="1381436686">
    <w:abstractNumId w:val="15"/>
  </w:num>
  <w:num w:numId="4" w16cid:durableId="1151756398">
    <w:abstractNumId w:val="10"/>
  </w:num>
  <w:num w:numId="5" w16cid:durableId="1322614018">
    <w:abstractNumId w:val="17"/>
  </w:num>
  <w:num w:numId="6" w16cid:durableId="3849587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393539">
    <w:abstractNumId w:val="25"/>
  </w:num>
  <w:num w:numId="8" w16cid:durableId="2077165626">
    <w:abstractNumId w:val="4"/>
  </w:num>
  <w:num w:numId="9" w16cid:durableId="1838380522">
    <w:abstractNumId w:val="8"/>
  </w:num>
  <w:num w:numId="10" w16cid:durableId="2070566346">
    <w:abstractNumId w:val="7"/>
  </w:num>
  <w:num w:numId="11" w16cid:durableId="691489772">
    <w:abstractNumId w:val="23"/>
  </w:num>
  <w:num w:numId="12" w16cid:durableId="2088185692">
    <w:abstractNumId w:val="11"/>
  </w:num>
  <w:num w:numId="13" w16cid:durableId="888690973">
    <w:abstractNumId w:val="1"/>
  </w:num>
  <w:num w:numId="14" w16cid:durableId="1572306792">
    <w:abstractNumId w:val="9"/>
  </w:num>
  <w:num w:numId="15" w16cid:durableId="1112360684">
    <w:abstractNumId w:val="14"/>
  </w:num>
  <w:num w:numId="16" w16cid:durableId="1841778048">
    <w:abstractNumId w:val="3"/>
  </w:num>
  <w:num w:numId="17" w16cid:durableId="845680095">
    <w:abstractNumId w:val="26"/>
  </w:num>
  <w:num w:numId="18" w16cid:durableId="1957369821">
    <w:abstractNumId w:val="0"/>
  </w:num>
  <w:num w:numId="19" w16cid:durableId="2123576415">
    <w:abstractNumId w:val="28"/>
  </w:num>
  <w:num w:numId="20" w16cid:durableId="2072072275">
    <w:abstractNumId w:val="16"/>
  </w:num>
  <w:num w:numId="21" w16cid:durableId="973214970">
    <w:abstractNumId w:val="22"/>
  </w:num>
  <w:num w:numId="22" w16cid:durableId="1601791392">
    <w:abstractNumId w:val="6"/>
  </w:num>
  <w:num w:numId="23" w16cid:durableId="866795566">
    <w:abstractNumId w:val="2"/>
  </w:num>
  <w:num w:numId="24" w16cid:durableId="13951582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8516075">
    <w:abstractNumId w:val="12"/>
  </w:num>
  <w:num w:numId="26" w16cid:durableId="60296648">
    <w:abstractNumId w:val="21"/>
  </w:num>
  <w:num w:numId="27" w16cid:durableId="1813671957">
    <w:abstractNumId w:val="24"/>
  </w:num>
  <w:num w:numId="28" w16cid:durableId="184175031">
    <w:abstractNumId w:val="20"/>
  </w:num>
  <w:num w:numId="29" w16cid:durableId="244535200">
    <w:abstractNumId w:val="19"/>
  </w:num>
  <w:num w:numId="30" w16cid:durableId="1701931637">
    <w:abstractNumId w:val="27"/>
  </w:num>
  <w:num w:numId="31" w16cid:durableId="896671991">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 Carson">
    <w15:presenceInfo w15:providerId="AD" w15:userId="S::gcarson@arrow.com::22af2bc6-b37d-4a84-929d-b4fdae382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A4"/>
    <w:rsid w:val="00001186"/>
    <w:rsid w:val="0000435E"/>
    <w:rsid w:val="000100C6"/>
    <w:rsid w:val="00010E67"/>
    <w:rsid w:val="00011678"/>
    <w:rsid w:val="00024B2D"/>
    <w:rsid w:val="00031D1B"/>
    <w:rsid w:val="00034E14"/>
    <w:rsid w:val="00042A9C"/>
    <w:rsid w:val="00045AC6"/>
    <w:rsid w:val="00046617"/>
    <w:rsid w:val="00053865"/>
    <w:rsid w:val="00056D86"/>
    <w:rsid w:val="000660A8"/>
    <w:rsid w:val="0006681E"/>
    <w:rsid w:val="00072593"/>
    <w:rsid w:val="0007265A"/>
    <w:rsid w:val="000834F9"/>
    <w:rsid w:val="00083D83"/>
    <w:rsid w:val="00083DDB"/>
    <w:rsid w:val="0009209C"/>
    <w:rsid w:val="000925EC"/>
    <w:rsid w:val="00094CAC"/>
    <w:rsid w:val="00096FEF"/>
    <w:rsid w:val="000C2225"/>
    <w:rsid w:val="000C4577"/>
    <w:rsid w:val="000C4BD3"/>
    <w:rsid w:val="000C689E"/>
    <w:rsid w:val="000D173F"/>
    <w:rsid w:val="000D41AC"/>
    <w:rsid w:val="000D496E"/>
    <w:rsid w:val="000D7F1C"/>
    <w:rsid w:val="000E58FA"/>
    <w:rsid w:val="000F2CBF"/>
    <w:rsid w:val="000F6230"/>
    <w:rsid w:val="0010285B"/>
    <w:rsid w:val="00113A2F"/>
    <w:rsid w:val="00121AF1"/>
    <w:rsid w:val="001310D7"/>
    <w:rsid w:val="00133162"/>
    <w:rsid w:val="001340BC"/>
    <w:rsid w:val="0013552A"/>
    <w:rsid w:val="00145992"/>
    <w:rsid w:val="00146796"/>
    <w:rsid w:val="00154B4A"/>
    <w:rsid w:val="00157EBF"/>
    <w:rsid w:val="0016258E"/>
    <w:rsid w:val="00167235"/>
    <w:rsid w:val="0017011A"/>
    <w:rsid w:val="00174282"/>
    <w:rsid w:val="00184079"/>
    <w:rsid w:val="001A51B2"/>
    <w:rsid w:val="001B3382"/>
    <w:rsid w:val="001B44D2"/>
    <w:rsid w:val="001C7DEC"/>
    <w:rsid w:val="001D088E"/>
    <w:rsid w:val="001D6052"/>
    <w:rsid w:val="001E4306"/>
    <w:rsid w:val="001E5797"/>
    <w:rsid w:val="001E7C99"/>
    <w:rsid w:val="001F39F5"/>
    <w:rsid w:val="002015DF"/>
    <w:rsid w:val="002015E1"/>
    <w:rsid w:val="0020403E"/>
    <w:rsid w:val="00207CAF"/>
    <w:rsid w:val="00212E06"/>
    <w:rsid w:val="0021514E"/>
    <w:rsid w:val="00230A55"/>
    <w:rsid w:val="00231F38"/>
    <w:rsid w:val="00233011"/>
    <w:rsid w:val="00233D31"/>
    <w:rsid w:val="002343C3"/>
    <w:rsid w:val="0024375E"/>
    <w:rsid w:val="00246FE1"/>
    <w:rsid w:val="00250D8A"/>
    <w:rsid w:val="00251F4A"/>
    <w:rsid w:val="00257923"/>
    <w:rsid w:val="00273E23"/>
    <w:rsid w:val="0029181A"/>
    <w:rsid w:val="002A2A6A"/>
    <w:rsid w:val="002B0B76"/>
    <w:rsid w:val="002B39E7"/>
    <w:rsid w:val="002C378F"/>
    <w:rsid w:val="002D0D6E"/>
    <w:rsid w:val="002D4E59"/>
    <w:rsid w:val="002E070C"/>
    <w:rsid w:val="002E0C78"/>
    <w:rsid w:val="002E34CB"/>
    <w:rsid w:val="002E3B81"/>
    <w:rsid w:val="002E486E"/>
    <w:rsid w:val="002F731A"/>
    <w:rsid w:val="0030240B"/>
    <w:rsid w:val="00313400"/>
    <w:rsid w:val="00325BCB"/>
    <w:rsid w:val="00331C82"/>
    <w:rsid w:val="00332860"/>
    <w:rsid w:val="003340CA"/>
    <w:rsid w:val="003430D0"/>
    <w:rsid w:val="00343252"/>
    <w:rsid w:val="00344B57"/>
    <w:rsid w:val="00344CF1"/>
    <w:rsid w:val="00345DC8"/>
    <w:rsid w:val="0035160E"/>
    <w:rsid w:val="0035448D"/>
    <w:rsid w:val="00357B0B"/>
    <w:rsid w:val="00362846"/>
    <w:rsid w:val="00362D89"/>
    <w:rsid w:val="00363659"/>
    <w:rsid w:val="00366382"/>
    <w:rsid w:val="00373629"/>
    <w:rsid w:val="003763E2"/>
    <w:rsid w:val="0038378C"/>
    <w:rsid w:val="003854EA"/>
    <w:rsid w:val="00397297"/>
    <w:rsid w:val="003B0596"/>
    <w:rsid w:val="003C1E94"/>
    <w:rsid w:val="003C4244"/>
    <w:rsid w:val="003C4311"/>
    <w:rsid w:val="003D7D6D"/>
    <w:rsid w:val="003E02F1"/>
    <w:rsid w:val="003F1E07"/>
    <w:rsid w:val="004061D6"/>
    <w:rsid w:val="00410266"/>
    <w:rsid w:val="004124DD"/>
    <w:rsid w:val="004303A4"/>
    <w:rsid w:val="004351BB"/>
    <w:rsid w:val="004367D4"/>
    <w:rsid w:val="00441462"/>
    <w:rsid w:val="00442030"/>
    <w:rsid w:val="00442383"/>
    <w:rsid w:val="00452769"/>
    <w:rsid w:val="00456CD5"/>
    <w:rsid w:val="004676D0"/>
    <w:rsid w:val="00473FE9"/>
    <w:rsid w:val="00477618"/>
    <w:rsid w:val="0048759F"/>
    <w:rsid w:val="0049049B"/>
    <w:rsid w:val="00492DD0"/>
    <w:rsid w:val="004943BD"/>
    <w:rsid w:val="004968E1"/>
    <w:rsid w:val="004A3510"/>
    <w:rsid w:val="004A4480"/>
    <w:rsid w:val="004A54A5"/>
    <w:rsid w:val="004A6DE5"/>
    <w:rsid w:val="004A6F2E"/>
    <w:rsid w:val="004C452F"/>
    <w:rsid w:val="004C6137"/>
    <w:rsid w:val="004D0AA5"/>
    <w:rsid w:val="004D1788"/>
    <w:rsid w:val="004E1958"/>
    <w:rsid w:val="004E240A"/>
    <w:rsid w:val="004F24D4"/>
    <w:rsid w:val="005025EB"/>
    <w:rsid w:val="005050E5"/>
    <w:rsid w:val="00505ABB"/>
    <w:rsid w:val="00505E96"/>
    <w:rsid w:val="00507B98"/>
    <w:rsid w:val="00511EEB"/>
    <w:rsid w:val="00520F22"/>
    <w:rsid w:val="00523678"/>
    <w:rsid w:val="00524B98"/>
    <w:rsid w:val="00526273"/>
    <w:rsid w:val="00527CFC"/>
    <w:rsid w:val="0053156A"/>
    <w:rsid w:val="00534E5B"/>
    <w:rsid w:val="00536169"/>
    <w:rsid w:val="00537823"/>
    <w:rsid w:val="00540F07"/>
    <w:rsid w:val="005445B0"/>
    <w:rsid w:val="00547CED"/>
    <w:rsid w:val="00557A16"/>
    <w:rsid w:val="00566FF7"/>
    <w:rsid w:val="0057083D"/>
    <w:rsid w:val="00575DE9"/>
    <w:rsid w:val="00576294"/>
    <w:rsid w:val="005866C6"/>
    <w:rsid w:val="00592CA5"/>
    <w:rsid w:val="005A6649"/>
    <w:rsid w:val="005B179D"/>
    <w:rsid w:val="005D27C7"/>
    <w:rsid w:val="005E7DC6"/>
    <w:rsid w:val="005F3FF7"/>
    <w:rsid w:val="006033C3"/>
    <w:rsid w:val="006071DF"/>
    <w:rsid w:val="00612B0B"/>
    <w:rsid w:val="00613BEE"/>
    <w:rsid w:val="00615A34"/>
    <w:rsid w:val="00616428"/>
    <w:rsid w:val="00624127"/>
    <w:rsid w:val="00632529"/>
    <w:rsid w:val="00634786"/>
    <w:rsid w:val="0063493B"/>
    <w:rsid w:val="006374B0"/>
    <w:rsid w:val="006467D6"/>
    <w:rsid w:val="00652EAE"/>
    <w:rsid w:val="00653012"/>
    <w:rsid w:val="00664556"/>
    <w:rsid w:val="006678AE"/>
    <w:rsid w:val="0067486F"/>
    <w:rsid w:val="0067748D"/>
    <w:rsid w:val="00677FB0"/>
    <w:rsid w:val="006815E7"/>
    <w:rsid w:val="006946A4"/>
    <w:rsid w:val="00695574"/>
    <w:rsid w:val="00695D83"/>
    <w:rsid w:val="006B18F6"/>
    <w:rsid w:val="006B65CD"/>
    <w:rsid w:val="006C0404"/>
    <w:rsid w:val="006C2B84"/>
    <w:rsid w:val="006C5FB0"/>
    <w:rsid w:val="006D7A59"/>
    <w:rsid w:val="006F40CC"/>
    <w:rsid w:val="006F498D"/>
    <w:rsid w:val="00703424"/>
    <w:rsid w:val="00706E39"/>
    <w:rsid w:val="00711766"/>
    <w:rsid w:val="00712F47"/>
    <w:rsid w:val="00713A54"/>
    <w:rsid w:val="007160DD"/>
    <w:rsid w:val="00720AA9"/>
    <w:rsid w:val="00720F8E"/>
    <w:rsid w:val="0072608E"/>
    <w:rsid w:val="00726B30"/>
    <w:rsid w:val="00734378"/>
    <w:rsid w:val="0073584A"/>
    <w:rsid w:val="00742BA4"/>
    <w:rsid w:val="007442D4"/>
    <w:rsid w:val="00744573"/>
    <w:rsid w:val="00744F57"/>
    <w:rsid w:val="00751F4B"/>
    <w:rsid w:val="00757855"/>
    <w:rsid w:val="00757939"/>
    <w:rsid w:val="00763F6C"/>
    <w:rsid w:val="00770EB6"/>
    <w:rsid w:val="007737F7"/>
    <w:rsid w:val="00775C04"/>
    <w:rsid w:val="007819AD"/>
    <w:rsid w:val="00785332"/>
    <w:rsid w:val="007D0D34"/>
    <w:rsid w:val="007E0C49"/>
    <w:rsid w:val="007E440A"/>
    <w:rsid w:val="007F0F6C"/>
    <w:rsid w:val="007F1DDA"/>
    <w:rsid w:val="007F2398"/>
    <w:rsid w:val="007F6BC3"/>
    <w:rsid w:val="008018F5"/>
    <w:rsid w:val="008030B5"/>
    <w:rsid w:val="008044B5"/>
    <w:rsid w:val="00804BBC"/>
    <w:rsid w:val="0081792A"/>
    <w:rsid w:val="00830184"/>
    <w:rsid w:val="00834509"/>
    <w:rsid w:val="008446DC"/>
    <w:rsid w:val="008462F6"/>
    <w:rsid w:val="00846B19"/>
    <w:rsid w:val="00854C78"/>
    <w:rsid w:val="008606AE"/>
    <w:rsid w:val="00860AD4"/>
    <w:rsid w:val="008623D9"/>
    <w:rsid w:val="00866E45"/>
    <w:rsid w:val="00870A8B"/>
    <w:rsid w:val="0088010C"/>
    <w:rsid w:val="00882ABE"/>
    <w:rsid w:val="00882ED9"/>
    <w:rsid w:val="008853A9"/>
    <w:rsid w:val="00891BCB"/>
    <w:rsid w:val="00891E80"/>
    <w:rsid w:val="00893B6A"/>
    <w:rsid w:val="00895C28"/>
    <w:rsid w:val="008A565A"/>
    <w:rsid w:val="008A5854"/>
    <w:rsid w:val="008A665B"/>
    <w:rsid w:val="008B33B8"/>
    <w:rsid w:val="008B7902"/>
    <w:rsid w:val="008D5290"/>
    <w:rsid w:val="008E14B8"/>
    <w:rsid w:val="008E45A6"/>
    <w:rsid w:val="008E4906"/>
    <w:rsid w:val="008E55C3"/>
    <w:rsid w:val="008E5F81"/>
    <w:rsid w:val="008E6BF3"/>
    <w:rsid w:val="008E76DE"/>
    <w:rsid w:val="008F391D"/>
    <w:rsid w:val="008F3D46"/>
    <w:rsid w:val="008F52DD"/>
    <w:rsid w:val="008F58F8"/>
    <w:rsid w:val="008F596E"/>
    <w:rsid w:val="00904372"/>
    <w:rsid w:val="00923FFB"/>
    <w:rsid w:val="009317E3"/>
    <w:rsid w:val="00941C97"/>
    <w:rsid w:val="00942E07"/>
    <w:rsid w:val="00944294"/>
    <w:rsid w:val="00945E5A"/>
    <w:rsid w:val="00946241"/>
    <w:rsid w:val="00961571"/>
    <w:rsid w:val="009624A5"/>
    <w:rsid w:val="009628C6"/>
    <w:rsid w:val="00962A9D"/>
    <w:rsid w:val="009650AC"/>
    <w:rsid w:val="00971EA3"/>
    <w:rsid w:val="00972E1D"/>
    <w:rsid w:val="0097558E"/>
    <w:rsid w:val="009762E4"/>
    <w:rsid w:val="00977F06"/>
    <w:rsid w:val="00985715"/>
    <w:rsid w:val="00986142"/>
    <w:rsid w:val="0099148C"/>
    <w:rsid w:val="009A126B"/>
    <w:rsid w:val="009A2A0B"/>
    <w:rsid w:val="009A3672"/>
    <w:rsid w:val="009A6827"/>
    <w:rsid w:val="009B3900"/>
    <w:rsid w:val="009B3ED5"/>
    <w:rsid w:val="009C3283"/>
    <w:rsid w:val="00A00BBF"/>
    <w:rsid w:val="00A01DF5"/>
    <w:rsid w:val="00A01E12"/>
    <w:rsid w:val="00A04939"/>
    <w:rsid w:val="00A063F2"/>
    <w:rsid w:val="00A07CB0"/>
    <w:rsid w:val="00A15625"/>
    <w:rsid w:val="00A20F50"/>
    <w:rsid w:val="00A22D5E"/>
    <w:rsid w:val="00A23EA9"/>
    <w:rsid w:val="00A251D8"/>
    <w:rsid w:val="00A30DBB"/>
    <w:rsid w:val="00A43F08"/>
    <w:rsid w:val="00A45BCB"/>
    <w:rsid w:val="00A5175C"/>
    <w:rsid w:val="00A523ED"/>
    <w:rsid w:val="00A664EC"/>
    <w:rsid w:val="00A7094C"/>
    <w:rsid w:val="00A85E0E"/>
    <w:rsid w:val="00A86671"/>
    <w:rsid w:val="00A9233C"/>
    <w:rsid w:val="00A9390C"/>
    <w:rsid w:val="00AA5EBE"/>
    <w:rsid w:val="00AB4CE4"/>
    <w:rsid w:val="00AC4D68"/>
    <w:rsid w:val="00AD1AF3"/>
    <w:rsid w:val="00AD6DF2"/>
    <w:rsid w:val="00AE500C"/>
    <w:rsid w:val="00AF53B6"/>
    <w:rsid w:val="00B05BDF"/>
    <w:rsid w:val="00B05CB1"/>
    <w:rsid w:val="00B20C00"/>
    <w:rsid w:val="00B27B9C"/>
    <w:rsid w:val="00B328C9"/>
    <w:rsid w:val="00B33308"/>
    <w:rsid w:val="00B348CF"/>
    <w:rsid w:val="00B463AD"/>
    <w:rsid w:val="00B536E0"/>
    <w:rsid w:val="00B548F5"/>
    <w:rsid w:val="00B60A75"/>
    <w:rsid w:val="00B621C4"/>
    <w:rsid w:val="00B75798"/>
    <w:rsid w:val="00B809EA"/>
    <w:rsid w:val="00B81E79"/>
    <w:rsid w:val="00B81F80"/>
    <w:rsid w:val="00B83B19"/>
    <w:rsid w:val="00B9049D"/>
    <w:rsid w:val="00BB4260"/>
    <w:rsid w:val="00BB66BC"/>
    <w:rsid w:val="00BB6893"/>
    <w:rsid w:val="00BC53B1"/>
    <w:rsid w:val="00BD5829"/>
    <w:rsid w:val="00BD723D"/>
    <w:rsid w:val="00BF0891"/>
    <w:rsid w:val="00BF2E97"/>
    <w:rsid w:val="00BF5160"/>
    <w:rsid w:val="00C07124"/>
    <w:rsid w:val="00C211C7"/>
    <w:rsid w:val="00C22755"/>
    <w:rsid w:val="00C30081"/>
    <w:rsid w:val="00C405B5"/>
    <w:rsid w:val="00C44E7A"/>
    <w:rsid w:val="00C52BFA"/>
    <w:rsid w:val="00C53F0C"/>
    <w:rsid w:val="00C5599B"/>
    <w:rsid w:val="00C60062"/>
    <w:rsid w:val="00C624C8"/>
    <w:rsid w:val="00C63BAC"/>
    <w:rsid w:val="00C644E1"/>
    <w:rsid w:val="00C735AF"/>
    <w:rsid w:val="00C80B01"/>
    <w:rsid w:val="00C87215"/>
    <w:rsid w:val="00C90986"/>
    <w:rsid w:val="00CB0E1A"/>
    <w:rsid w:val="00CB405A"/>
    <w:rsid w:val="00CC53AF"/>
    <w:rsid w:val="00CE3522"/>
    <w:rsid w:val="00CE3F21"/>
    <w:rsid w:val="00CE7E8E"/>
    <w:rsid w:val="00CF5A69"/>
    <w:rsid w:val="00CF5B60"/>
    <w:rsid w:val="00D0393B"/>
    <w:rsid w:val="00D11C87"/>
    <w:rsid w:val="00D2755E"/>
    <w:rsid w:val="00D303FC"/>
    <w:rsid w:val="00D327AD"/>
    <w:rsid w:val="00D3309E"/>
    <w:rsid w:val="00D34FC4"/>
    <w:rsid w:val="00D367D5"/>
    <w:rsid w:val="00D36D5A"/>
    <w:rsid w:val="00D44FA0"/>
    <w:rsid w:val="00D53119"/>
    <w:rsid w:val="00D5624F"/>
    <w:rsid w:val="00D66828"/>
    <w:rsid w:val="00D724BE"/>
    <w:rsid w:val="00D8242F"/>
    <w:rsid w:val="00D90924"/>
    <w:rsid w:val="00D9128F"/>
    <w:rsid w:val="00D964DA"/>
    <w:rsid w:val="00DA2C82"/>
    <w:rsid w:val="00DA2EE4"/>
    <w:rsid w:val="00DA3B3F"/>
    <w:rsid w:val="00DB03CD"/>
    <w:rsid w:val="00DB48F0"/>
    <w:rsid w:val="00DB5BBC"/>
    <w:rsid w:val="00DB5EBF"/>
    <w:rsid w:val="00DB6D7B"/>
    <w:rsid w:val="00DC6DED"/>
    <w:rsid w:val="00DC73B7"/>
    <w:rsid w:val="00DD6A30"/>
    <w:rsid w:val="00DE7E27"/>
    <w:rsid w:val="00DF43CA"/>
    <w:rsid w:val="00E072CB"/>
    <w:rsid w:val="00E122BF"/>
    <w:rsid w:val="00E16134"/>
    <w:rsid w:val="00E17C66"/>
    <w:rsid w:val="00E242F2"/>
    <w:rsid w:val="00E31095"/>
    <w:rsid w:val="00E32A1C"/>
    <w:rsid w:val="00E342E2"/>
    <w:rsid w:val="00E366FE"/>
    <w:rsid w:val="00E4067C"/>
    <w:rsid w:val="00E45DD7"/>
    <w:rsid w:val="00E511A4"/>
    <w:rsid w:val="00E5276C"/>
    <w:rsid w:val="00E53619"/>
    <w:rsid w:val="00E549E6"/>
    <w:rsid w:val="00E57078"/>
    <w:rsid w:val="00E73107"/>
    <w:rsid w:val="00E858CE"/>
    <w:rsid w:val="00E86DAF"/>
    <w:rsid w:val="00E900CC"/>
    <w:rsid w:val="00E9260A"/>
    <w:rsid w:val="00E94E6A"/>
    <w:rsid w:val="00E958EB"/>
    <w:rsid w:val="00EB4BEF"/>
    <w:rsid w:val="00EB7BB2"/>
    <w:rsid w:val="00EC74DC"/>
    <w:rsid w:val="00ED012F"/>
    <w:rsid w:val="00ED2D81"/>
    <w:rsid w:val="00EE4809"/>
    <w:rsid w:val="00EF0B5A"/>
    <w:rsid w:val="00EF36F5"/>
    <w:rsid w:val="00EF44A5"/>
    <w:rsid w:val="00EF66FF"/>
    <w:rsid w:val="00F00421"/>
    <w:rsid w:val="00F11897"/>
    <w:rsid w:val="00F11C96"/>
    <w:rsid w:val="00F13558"/>
    <w:rsid w:val="00F13633"/>
    <w:rsid w:val="00F2000F"/>
    <w:rsid w:val="00F21F6B"/>
    <w:rsid w:val="00F453A8"/>
    <w:rsid w:val="00F45B30"/>
    <w:rsid w:val="00F51D74"/>
    <w:rsid w:val="00F61CA5"/>
    <w:rsid w:val="00F6533B"/>
    <w:rsid w:val="00F70413"/>
    <w:rsid w:val="00F74059"/>
    <w:rsid w:val="00F769FC"/>
    <w:rsid w:val="00F85E44"/>
    <w:rsid w:val="00F92593"/>
    <w:rsid w:val="00F96123"/>
    <w:rsid w:val="00FA10D6"/>
    <w:rsid w:val="00FA2824"/>
    <w:rsid w:val="00FA3277"/>
    <w:rsid w:val="00FB431E"/>
    <w:rsid w:val="00FB6178"/>
    <w:rsid w:val="00FC37D4"/>
    <w:rsid w:val="00FC61CE"/>
    <w:rsid w:val="00FC7504"/>
    <w:rsid w:val="00FD2345"/>
    <w:rsid w:val="00FD25E3"/>
    <w:rsid w:val="00FD32A7"/>
    <w:rsid w:val="00FD74A6"/>
    <w:rsid w:val="00FF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2473C"/>
  <w15:chartTrackingRefBased/>
  <w15:docId w15:val="{34CACA92-9392-44EF-A449-12361BE95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0B"/>
  </w:style>
  <w:style w:type="paragraph" w:styleId="Heading1">
    <w:name w:val="heading 1"/>
    <w:basedOn w:val="Normal"/>
    <w:next w:val="Normal"/>
    <w:link w:val="Heading1Char"/>
    <w:uiPriority w:val="9"/>
    <w:qFormat/>
    <w:rsid w:val="00357B0B"/>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outlineLvl w:val="0"/>
    </w:pPr>
    <w:rPr>
      <w:caps/>
      <w:color w:val="FFFFFF" w:themeColor="background1"/>
      <w:spacing w:val="15"/>
    </w:rPr>
  </w:style>
  <w:style w:type="paragraph" w:styleId="Heading2">
    <w:name w:val="heading 2"/>
    <w:basedOn w:val="Normal"/>
    <w:next w:val="Normal"/>
    <w:link w:val="Heading2Char"/>
    <w:uiPriority w:val="9"/>
    <w:unhideWhenUsed/>
    <w:qFormat/>
    <w:rsid w:val="00357B0B"/>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outlineLvl w:val="1"/>
    </w:pPr>
    <w:rPr>
      <w:caps/>
      <w:spacing w:val="15"/>
    </w:rPr>
  </w:style>
  <w:style w:type="paragraph" w:styleId="Heading3">
    <w:name w:val="heading 3"/>
    <w:basedOn w:val="Normal"/>
    <w:next w:val="Normal"/>
    <w:link w:val="Heading3Char"/>
    <w:uiPriority w:val="9"/>
    <w:unhideWhenUsed/>
    <w:qFormat/>
    <w:rsid w:val="00357B0B"/>
    <w:pPr>
      <w:pBdr>
        <w:top w:val="single" w:sz="6" w:space="2" w:color="0F6FC6" w:themeColor="accent1"/>
      </w:pBdr>
      <w:spacing w:before="30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357B0B"/>
    <w:pPr>
      <w:pBdr>
        <w:top w:val="dotted" w:sz="6" w:space="2" w:color="0F6FC6" w:themeColor="accent1"/>
      </w:pBdr>
      <w:spacing w:before="20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357B0B"/>
    <w:pPr>
      <w:pBdr>
        <w:bottom w:val="single" w:sz="6" w:space="1" w:color="0F6FC6" w:themeColor="accent1"/>
      </w:pBdr>
      <w:spacing w:before="200"/>
      <w:outlineLvl w:val="4"/>
    </w:pPr>
    <w:rPr>
      <w:caps/>
      <w:color w:val="0B5294" w:themeColor="accent1" w:themeShade="BF"/>
      <w:spacing w:val="10"/>
    </w:rPr>
  </w:style>
  <w:style w:type="paragraph" w:styleId="Heading6">
    <w:name w:val="heading 6"/>
    <w:basedOn w:val="Normal"/>
    <w:next w:val="Normal"/>
    <w:link w:val="Heading6Char"/>
    <w:uiPriority w:val="9"/>
    <w:unhideWhenUsed/>
    <w:qFormat/>
    <w:rsid w:val="00357B0B"/>
    <w:pPr>
      <w:pBdr>
        <w:bottom w:val="dotted" w:sz="6" w:space="1" w:color="0F6FC6" w:themeColor="accent1"/>
      </w:pBdr>
      <w:spacing w:before="200"/>
      <w:outlineLvl w:val="5"/>
    </w:pPr>
    <w:rPr>
      <w:caps/>
      <w:color w:val="0B5294" w:themeColor="accent1" w:themeShade="BF"/>
      <w:spacing w:val="10"/>
    </w:rPr>
  </w:style>
  <w:style w:type="paragraph" w:styleId="Heading7">
    <w:name w:val="heading 7"/>
    <w:basedOn w:val="Normal"/>
    <w:next w:val="Normal"/>
    <w:link w:val="Heading7Char"/>
    <w:uiPriority w:val="9"/>
    <w:unhideWhenUsed/>
    <w:qFormat/>
    <w:rsid w:val="00357B0B"/>
    <w:pPr>
      <w:spacing w:before="20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357B0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357B0B"/>
    <w:p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B0B"/>
    <w:rPr>
      <w:caps/>
      <w:color w:val="FFFFFF" w:themeColor="background1"/>
      <w:spacing w:val="15"/>
      <w:shd w:val="clear" w:color="auto" w:fill="0F6FC6" w:themeFill="accent1"/>
    </w:rPr>
  </w:style>
  <w:style w:type="character" w:customStyle="1" w:styleId="Heading2Char">
    <w:name w:val="Heading 2 Char"/>
    <w:basedOn w:val="DefaultParagraphFont"/>
    <w:link w:val="Heading2"/>
    <w:uiPriority w:val="9"/>
    <w:rsid w:val="00357B0B"/>
    <w:rPr>
      <w:caps/>
      <w:spacing w:val="15"/>
      <w:shd w:val="clear" w:color="auto" w:fill="C7E2FA" w:themeFill="accent1" w:themeFillTint="33"/>
    </w:rPr>
  </w:style>
  <w:style w:type="character" w:customStyle="1" w:styleId="Heading3Char">
    <w:name w:val="Heading 3 Char"/>
    <w:basedOn w:val="DefaultParagraphFont"/>
    <w:link w:val="Heading3"/>
    <w:uiPriority w:val="9"/>
    <w:rsid w:val="00357B0B"/>
    <w:rPr>
      <w:caps/>
      <w:color w:val="073662" w:themeColor="accent1" w:themeShade="7F"/>
      <w:spacing w:val="15"/>
    </w:rPr>
  </w:style>
  <w:style w:type="character" w:customStyle="1" w:styleId="Heading4Char">
    <w:name w:val="Heading 4 Char"/>
    <w:basedOn w:val="DefaultParagraphFont"/>
    <w:link w:val="Heading4"/>
    <w:uiPriority w:val="9"/>
    <w:rsid w:val="00357B0B"/>
    <w:rPr>
      <w:caps/>
      <w:color w:val="0B5294" w:themeColor="accent1" w:themeShade="BF"/>
      <w:spacing w:val="10"/>
    </w:rPr>
  </w:style>
  <w:style w:type="character" w:customStyle="1" w:styleId="Heading5Char">
    <w:name w:val="Heading 5 Char"/>
    <w:basedOn w:val="DefaultParagraphFont"/>
    <w:link w:val="Heading5"/>
    <w:uiPriority w:val="9"/>
    <w:rsid w:val="00357B0B"/>
    <w:rPr>
      <w:caps/>
      <w:color w:val="0B5294" w:themeColor="accent1" w:themeShade="BF"/>
      <w:spacing w:val="10"/>
    </w:rPr>
  </w:style>
  <w:style w:type="character" w:customStyle="1" w:styleId="Heading6Char">
    <w:name w:val="Heading 6 Char"/>
    <w:basedOn w:val="DefaultParagraphFont"/>
    <w:link w:val="Heading6"/>
    <w:uiPriority w:val="9"/>
    <w:rsid w:val="00357B0B"/>
    <w:rPr>
      <w:caps/>
      <w:color w:val="0B5294" w:themeColor="accent1" w:themeShade="BF"/>
      <w:spacing w:val="10"/>
    </w:rPr>
  </w:style>
  <w:style w:type="character" w:customStyle="1" w:styleId="Heading7Char">
    <w:name w:val="Heading 7 Char"/>
    <w:basedOn w:val="DefaultParagraphFont"/>
    <w:link w:val="Heading7"/>
    <w:uiPriority w:val="9"/>
    <w:rsid w:val="00357B0B"/>
    <w:rPr>
      <w:caps/>
      <w:color w:val="0B5294" w:themeColor="accent1" w:themeShade="BF"/>
      <w:spacing w:val="10"/>
    </w:rPr>
  </w:style>
  <w:style w:type="character" w:customStyle="1" w:styleId="Heading8Char">
    <w:name w:val="Heading 8 Char"/>
    <w:basedOn w:val="DefaultParagraphFont"/>
    <w:link w:val="Heading8"/>
    <w:uiPriority w:val="9"/>
    <w:semiHidden/>
    <w:rsid w:val="00357B0B"/>
    <w:rPr>
      <w:caps/>
      <w:spacing w:val="10"/>
      <w:sz w:val="18"/>
      <w:szCs w:val="18"/>
    </w:rPr>
  </w:style>
  <w:style w:type="character" w:customStyle="1" w:styleId="Heading9Char">
    <w:name w:val="Heading 9 Char"/>
    <w:basedOn w:val="DefaultParagraphFont"/>
    <w:link w:val="Heading9"/>
    <w:uiPriority w:val="9"/>
    <w:semiHidden/>
    <w:rsid w:val="00357B0B"/>
    <w:rPr>
      <w:i/>
      <w:iCs/>
      <w:caps/>
      <w:spacing w:val="10"/>
      <w:sz w:val="18"/>
      <w:szCs w:val="18"/>
    </w:rPr>
  </w:style>
  <w:style w:type="paragraph" w:styleId="ListParagraph">
    <w:name w:val="List Paragraph"/>
    <w:basedOn w:val="Normal"/>
    <w:uiPriority w:val="34"/>
    <w:qFormat/>
    <w:rsid w:val="00357B0B"/>
    <w:pPr>
      <w:ind w:left="720"/>
      <w:contextualSpacing/>
    </w:pPr>
  </w:style>
  <w:style w:type="character" w:styleId="Hyperlink">
    <w:name w:val="Hyperlink"/>
    <w:uiPriority w:val="99"/>
    <w:unhideWhenUsed/>
    <w:rsid w:val="00357B0B"/>
    <w:rPr>
      <w:color w:val="0000FF"/>
      <w:u w:val="single"/>
    </w:rPr>
  </w:style>
  <w:style w:type="paragraph" w:customStyle="1" w:styleId="NumList">
    <w:name w:val="NumList"/>
    <w:rsid w:val="00357B0B"/>
    <w:pPr>
      <w:numPr>
        <w:numId w:val="1"/>
      </w:numPr>
      <w:spacing w:before="100"/>
      <w:outlineLvl w:val="2"/>
    </w:pPr>
    <w:rPr>
      <w:rFonts w:ascii="Times New Roman" w:eastAsiaTheme="minorEastAsia" w:hAnsi="Times New Roman"/>
      <w:sz w:val="24"/>
      <w:szCs w:val="24"/>
    </w:rPr>
  </w:style>
  <w:style w:type="paragraph" w:styleId="NoSpacing">
    <w:name w:val="No Spacing"/>
    <w:link w:val="NoSpacingChar"/>
    <w:uiPriority w:val="1"/>
    <w:qFormat/>
    <w:rsid w:val="00357B0B"/>
    <w:pPr>
      <w:spacing w:before="100"/>
    </w:pPr>
    <w:rPr>
      <w:rFonts w:eastAsiaTheme="minorEastAsia"/>
      <w:sz w:val="20"/>
      <w:szCs w:val="20"/>
    </w:rPr>
  </w:style>
  <w:style w:type="character" w:customStyle="1" w:styleId="NoSpacingChar">
    <w:name w:val="No Spacing Char"/>
    <w:basedOn w:val="DefaultParagraphFont"/>
    <w:link w:val="NoSpacing"/>
    <w:uiPriority w:val="1"/>
    <w:rsid w:val="00357B0B"/>
    <w:rPr>
      <w:rFonts w:eastAsiaTheme="minorEastAsia"/>
      <w:sz w:val="20"/>
      <w:szCs w:val="20"/>
    </w:rPr>
  </w:style>
  <w:style w:type="paragraph" w:styleId="TOCHeading">
    <w:name w:val="TOC Heading"/>
    <w:basedOn w:val="Heading1"/>
    <w:next w:val="Normal"/>
    <w:uiPriority w:val="39"/>
    <w:unhideWhenUsed/>
    <w:qFormat/>
    <w:rsid w:val="00357B0B"/>
    <w:pPr>
      <w:outlineLvl w:val="9"/>
    </w:pPr>
  </w:style>
  <w:style w:type="paragraph" w:styleId="TOC2">
    <w:name w:val="toc 2"/>
    <w:next w:val="Normal"/>
    <w:autoRedefine/>
    <w:uiPriority w:val="39"/>
    <w:unhideWhenUsed/>
    <w:rsid w:val="00357B0B"/>
    <w:pPr>
      <w:tabs>
        <w:tab w:val="right" w:leader="dot" w:pos="9350"/>
      </w:tabs>
      <w:spacing w:before="100"/>
      <w:ind w:left="245"/>
    </w:pPr>
    <w:rPr>
      <w:rFonts w:ascii="Times New Roman" w:eastAsiaTheme="minorEastAsia" w:hAnsi="Times New Roman"/>
      <w:smallCaps/>
      <w:sz w:val="20"/>
      <w:szCs w:val="20"/>
    </w:rPr>
  </w:style>
  <w:style w:type="paragraph" w:styleId="TOC1">
    <w:name w:val="toc 1"/>
    <w:next w:val="Normal"/>
    <w:autoRedefine/>
    <w:uiPriority w:val="39"/>
    <w:unhideWhenUsed/>
    <w:rsid w:val="00357B0B"/>
    <w:pPr>
      <w:tabs>
        <w:tab w:val="left" w:pos="480"/>
        <w:tab w:val="right" w:leader="dot" w:pos="9350"/>
      </w:tabs>
      <w:spacing w:before="100"/>
    </w:pPr>
    <w:rPr>
      <w:rFonts w:ascii="Times New Roman" w:eastAsiaTheme="minorEastAsia" w:hAnsi="Times New Roman"/>
      <w:b/>
      <w:bCs/>
      <w:caps/>
      <w:sz w:val="20"/>
      <w:szCs w:val="20"/>
    </w:rPr>
  </w:style>
  <w:style w:type="paragraph" w:styleId="TOC3">
    <w:name w:val="toc 3"/>
    <w:basedOn w:val="Normal"/>
    <w:next w:val="Normal"/>
    <w:autoRedefine/>
    <w:uiPriority w:val="39"/>
    <w:unhideWhenUsed/>
    <w:rsid w:val="00357B0B"/>
    <w:pPr>
      <w:ind w:left="480"/>
    </w:pPr>
    <w:rPr>
      <w:i/>
      <w:iCs/>
    </w:rPr>
  </w:style>
  <w:style w:type="paragraph" w:styleId="Header">
    <w:name w:val="header"/>
    <w:basedOn w:val="Normal"/>
    <w:link w:val="HeaderChar"/>
    <w:uiPriority w:val="99"/>
    <w:unhideWhenUsed/>
    <w:rsid w:val="00357B0B"/>
    <w:pPr>
      <w:tabs>
        <w:tab w:val="center" w:pos="4680"/>
        <w:tab w:val="right" w:pos="9360"/>
      </w:tabs>
    </w:pPr>
  </w:style>
  <w:style w:type="character" w:customStyle="1" w:styleId="HeaderChar">
    <w:name w:val="Header Char"/>
    <w:basedOn w:val="DefaultParagraphFont"/>
    <w:link w:val="Header"/>
    <w:uiPriority w:val="99"/>
    <w:rsid w:val="00357B0B"/>
  </w:style>
  <w:style w:type="paragraph" w:styleId="Footer">
    <w:name w:val="footer"/>
    <w:basedOn w:val="Normal"/>
    <w:link w:val="FooterChar"/>
    <w:uiPriority w:val="99"/>
    <w:unhideWhenUsed/>
    <w:rsid w:val="00357B0B"/>
    <w:pPr>
      <w:tabs>
        <w:tab w:val="center" w:pos="4680"/>
        <w:tab w:val="right" w:pos="9360"/>
      </w:tabs>
    </w:pPr>
  </w:style>
  <w:style w:type="character" w:customStyle="1" w:styleId="FooterChar">
    <w:name w:val="Footer Char"/>
    <w:basedOn w:val="DefaultParagraphFont"/>
    <w:link w:val="Footer"/>
    <w:uiPriority w:val="99"/>
    <w:rsid w:val="00357B0B"/>
  </w:style>
  <w:style w:type="paragraph" w:customStyle="1" w:styleId="CCode">
    <w:name w:val="C_Code"/>
    <w:link w:val="CCodeChar"/>
    <w:rsid w:val="00357B0B"/>
    <w:pPr>
      <w:spacing w:before="100" w:after="120" w:line="276" w:lineRule="auto"/>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357B0B"/>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357B0B"/>
    <w:pPr>
      <w:ind w:left="720"/>
    </w:pPr>
    <w:rPr>
      <w:sz w:val="18"/>
      <w:szCs w:val="18"/>
    </w:rPr>
  </w:style>
  <w:style w:type="paragraph" w:styleId="TOC5">
    <w:name w:val="toc 5"/>
    <w:basedOn w:val="Normal"/>
    <w:next w:val="Normal"/>
    <w:autoRedefine/>
    <w:uiPriority w:val="39"/>
    <w:unhideWhenUsed/>
    <w:rsid w:val="00357B0B"/>
    <w:pPr>
      <w:ind w:left="960"/>
    </w:pPr>
    <w:rPr>
      <w:sz w:val="18"/>
      <w:szCs w:val="18"/>
    </w:rPr>
  </w:style>
  <w:style w:type="paragraph" w:styleId="TOC6">
    <w:name w:val="toc 6"/>
    <w:basedOn w:val="Normal"/>
    <w:next w:val="Normal"/>
    <w:autoRedefine/>
    <w:uiPriority w:val="39"/>
    <w:unhideWhenUsed/>
    <w:rsid w:val="00357B0B"/>
    <w:pPr>
      <w:ind w:left="1200"/>
    </w:pPr>
    <w:rPr>
      <w:sz w:val="18"/>
      <w:szCs w:val="18"/>
    </w:rPr>
  </w:style>
  <w:style w:type="paragraph" w:styleId="TOC7">
    <w:name w:val="toc 7"/>
    <w:basedOn w:val="Normal"/>
    <w:next w:val="Normal"/>
    <w:autoRedefine/>
    <w:uiPriority w:val="39"/>
    <w:unhideWhenUsed/>
    <w:rsid w:val="00357B0B"/>
    <w:pPr>
      <w:ind w:left="1440"/>
    </w:pPr>
    <w:rPr>
      <w:sz w:val="18"/>
      <w:szCs w:val="18"/>
    </w:rPr>
  </w:style>
  <w:style w:type="paragraph" w:styleId="TOC8">
    <w:name w:val="toc 8"/>
    <w:basedOn w:val="Normal"/>
    <w:next w:val="Normal"/>
    <w:autoRedefine/>
    <w:uiPriority w:val="39"/>
    <w:unhideWhenUsed/>
    <w:rsid w:val="00357B0B"/>
    <w:pPr>
      <w:ind w:left="1680"/>
    </w:pPr>
    <w:rPr>
      <w:sz w:val="18"/>
      <w:szCs w:val="18"/>
    </w:rPr>
  </w:style>
  <w:style w:type="paragraph" w:styleId="TOC9">
    <w:name w:val="toc 9"/>
    <w:basedOn w:val="Normal"/>
    <w:next w:val="Normal"/>
    <w:autoRedefine/>
    <w:uiPriority w:val="39"/>
    <w:unhideWhenUsed/>
    <w:rsid w:val="00357B0B"/>
    <w:pPr>
      <w:ind w:left="1920"/>
    </w:pPr>
    <w:rPr>
      <w:sz w:val="18"/>
      <w:szCs w:val="18"/>
    </w:rPr>
  </w:style>
  <w:style w:type="table" w:styleId="TableGrid">
    <w:name w:val="Table Grid"/>
    <w:basedOn w:val="TableNormal"/>
    <w:uiPriority w:val="59"/>
    <w:rsid w:val="00357B0B"/>
    <w:pPr>
      <w:spacing w:before="100"/>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uiPriority w:val="33"/>
    <w:qFormat/>
    <w:rsid w:val="00357B0B"/>
    <w:rPr>
      <w:b/>
      <w:bCs/>
      <w:i/>
      <w:iCs/>
      <w:spacing w:val="0"/>
    </w:rPr>
  </w:style>
  <w:style w:type="paragraph" w:styleId="BalloonText">
    <w:name w:val="Balloon Text"/>
    <w:basedOn w:val="Normal"/>
    <w:link w:val="BalloonTextChar"/>
    <w:uiPriority w:val="99"/>
    <w:semiHidden/>
    <w:unhideWhenUsed/>
    <w:rsid w:val="00357B0B"/>
    <w:rPr>
      <w:rFonts w:ascii="Tahoma" w:hAnsi="Tahoma" w:cs="Tahoma"/>
      <w:sz w:val="16"/>
      <w:szCs w:val="16"/>
    </w:rPr>
  </w:style>
  <w:style w:type="character" w:customStyle="1" w:styleId="BalloonTextChar">
    <w:name w:val="Balloon Text Char"/>
    <w:basedOn w:val="DefaultParagraphFont"/>
    <w:link w:val="BalloonText"/>
    <w:uiPriority w:val="99"/>
    <w:semiHidden/>
    <w:rsid w:val="00357B0B"/>
    <w:rPr>
      <w:rFonts w:ascii="Tahoma" w:hAnsi="Tahoma" w:cs="Tahoma"/>
      <w:sz w:val="16"/>
      <w:szCs w:val="16"/>
    </w:rPr>
  </w:style>
  <w:style w:type="paragraph" w:styleId="Caption">
    <w:name w:val="caption"/>
    <w:basedOn w:val="Normal"/>
    <w:next w:val="Normal"/>
    <w:uiPriority w:val="35"/>
    <w:unhideWhenUsed/>
    <w:qFormat/>
    <w:rsid w:val="00357B0B"/>
    <w:rPr>
      <w:b/>
      <w:bCs/>
      <w:color w:val="0B5294" w:themeColor="accent1" w:themeShade="BF"/>
      <w:sz w:val="16"/>
      <w:szCs w:val="16"/>
    </w:rPr>
  </w:style>
  <w:style w:type="paragraph" w:styleId="DocumentMap">
    <w:name w:val="Document Map"/>
    <w:basedOn w:val="Normal"/>
    <w:link w:val="DocumentMapChar"/>
    <w:uiPriority w:val="99"/>
    <w:semiHidden/>
    <w:unhideWhenUsed/>
    <w:rsid w:val="00357B0B"/>
    <w:rPr>
      <w:rFonts w:ascii="Tahoma" w:hAnsi="Tahoma" w:cs="Tahoma"/>
      <w:sz w:val="16"/>
      <w:szCs w:val="16"/>
    </w:rPr>
  </w:style>
  <w:style w:type="character" w:customStyle="1" w:styleId="DocumentMapChar">
    <w:name w:val="Document Map Char"/>
    <w:basedOn w:val="DefaultParagraphFont"/>
    <w:link w:val="DocumentMap"/>
    <w:uiPriority w:val="99"/>
    <w:semiHidden/>
    <w:rsid w:val="00357B0B"/>
    <w:rPr>
      <w:rFonts w:ascii="Tahoma" w:hAnsi="Tahoma" w:cs="Tahoma"/>
      <w:sz w:val="16"/>
      <w:szCs w:val="16"/>
    </w:rPr>
  </w:style>
  <w:style w:type="character" w:styleId="PlaceholderText">
    <w:name w:val="Placeholder Text"/>
    <w:uiPriority w:val="99"/>
    <w:semiHidden/>
    <w:rsid w:val="00357B0B"/>
    <w:rPr>
      <w:color w:val="808080"/>
    </w:rPr>
  </w:style>
  <w:style w:type="character" w:styleId="CommentReference">
    <w:name w:val="annotation reference"/>
    <w:uiPriority w:val="99"/>
    <w:semiHidden/>
    <w:unhideWhenUsed/>
    <w:rsid w:val="00357B0B"/>
    <w:rPr>
      <w:sz w:val="16"/>
      <w:szCs w:val="16"/>
    </w:rPr>
  </w:style>
  <w:style w:type="paragraph" w:styleId="CommentText">
    <w:name w:val="annotation text"/>
    <w:basedOn w:val="Normal"/>
    <w:link w:val="CommentTextChar"/>
    <w:uiPriority w:val="99"/>
    <w:semiHidden/>
    <w:unhideWhenUsed/>
    <w:rsid w:val="00357B0B"/>
  </w:style>
  <w:style w:type="character" w:customStyle="1" w:styleId="CommentTextChar">
    <w:name w:val="Comment Text Char"/>
    <w:basedOn w:val="DefaultParagraphFont"/>
    <w:link w:val="CommentText"/>
    <w:uiPriority w:val="99"/>
    <w:semiHidden/>
    <w:rsid w:val="00357B0B"/>
  </w:style>
  <w:style w:type="paragraph" w:styleId="CommentSubject">
    <w:name w:val="annotation subject"/>
    <w:basedOn w:val="CommentText"/>
    <w:next w:val="CommentText"/>
    <w:link w:val="CommentSubjectChar"/>
    <w:uiPriority w:val="99"/>
    <w:semiHidden/>
    <w:unhideWhenUsed/>
    <w:rsid w:val="00357B0B"/>
    <w:rPr>
      <w:b/>
      <w:bCs/>
    </w:rPr>
  </w:style>
  <w:style w:type="character" w:customStyle="1" w:styleId="CommentSubjectChar">
    <w:name w:val="Comment Subject Char"/>
    <w:basedOn w:val="CommentTextChar"/>
    <w:link w:val="CommentSubject"/>
    <w:uiPriority w:val="99"/>
    <w:semiHidden/>
    <w:rsid w:val="00357B0B"/>
    <w:rPr>
      <w:b/>
      <w:bCs/>
    </w:rPr>
  </w:style>
  <w:style w:type="character" w:styleId="FollowedHyperlink">
    <w:name w:val="FollowedHyperlink"/>
    <w:basedOn w:val="DefaultParagraphFont"/>
    <w:uiPriority w:val="99"/>
    <w:semiHidden/>
    <w:unhideWhenUsed/>
    <w:rsid w:val="00357B0B"/>
    <w:rPr>
      <w:color w:val="85DFD0" w:themeColor="followedHyperlink"/>
      <w:u w:val="single"/>
    </w:rPr>
  </w:style>
  <w:style w:type="paragraph" w:customStyle="1" w:styleId="p1">
    <w:name w:val="p1"/>
    <w:basedOn w:val="Normal"/>
    <w:rsid w:val="00357B0B"/>
    <w:pPr>
      <w:shd w:val="clear" w:color="auto" w:fill="FFFFFF"/>
    </w:pPr>
    <w:rPr>
      <w:rFonts w:ascii="Menlo" w:hAnsi="Menlo" w:cs="Menlo"/>
      <w:color w:val="000000"/>
      <w:sz w:val="17"/>
      <w:szCs w:val="17"/>
    </w:rPr>
  </w:style>
  <w:style w:type="character" w:customStyle="1" w:styleId="s1">
    <w:name w:val="s1"/>
    <w:basedOn w:val="DefaultParagraphFont"/>
    <w:rsid w:val="00357B0B"/>
  </w:style>
  <w:style w:type="paragraph" w:customStyle="1" w:styleId="Exercise">
    <w:name w:val="Exercise"/>
    <w:basedOn w:val="Heading2"/>
    <w:rsid w:val="00357B0B"/>
    <w:pPr>
      <w:numPr>
        <w:ilvl w:val="1"/>
        <w:numId w:val="2"/>
      </w:numPr>
      <w:ind w:left="720" w:hanging="720"/>
    </w:pPr>
  </w:style>
  <w:style w:type="character" w:customStyle="1" w:styleId="apple-converted-space">
    <w:name w:val="apple-converted-space"/>
    <w:basedOn w:val="DefaultParagraphFont"/>
    <w:rsid w:val="00357B0B"/>
  </w:style>
  <w:style w:type="character" w:styleId="UnresolvedMention">
    <w:name w:val="Unresolved Mention"/>
    <w:basedOn w:val="DefaultParagraphFont"/>
    <w:uiPriority w:val="99"/>
    <w:rsid w:val="00357B0B"/>
    <w:rPr>
      <w:color w:val="808080"/>
      <w:shd w:val="clear" w:color="auto" w:fill="E6E6E6"/>
    </w:rPr>
  </w:style>
  <w:style w:type="character" w:customStyle="1" w:styleId="normaltextrun">
    <w:name w:val="normaltextrun"/>
    <w:basedOn w:val="DefaultParagraphFont"/>
    <w:rsid w:val="00357B0B"/>
  </w:style>
  <w:style w:type="paragraph" w:styleId="Quote">
    <w:name w:val="Quote"/>
    <w:basedOn w:val="Normal"/>
    <w:next w:val="Normal"/>
    <w:link w:val="QuoteChar"/>
    <w:uiPriority w:val="29"/>
    <w:qFormat/>
    <w:rsid w:val="00357B0B"/>
    <w:rPr>
      <w:i/>
      <w:iCs/>
      <w:sz w:val="24"/>
      <w:szCs w:val="24"/>
    </w:rPr>
  </w:style>
  <w:style w:type="character" w:customStyle="1" w:styleId="QuoteChar">
    <w:name w:val="Quote Char"/>
    <w:basedOn w:val="DefaultParagraphFont"/>
    <w:link w:val="Quote"/>
    <w:uiPriority w:val="29"/>
    <w:rsid w:val="00357B0B"/>
    <w:rPr>
      <w:i/>
      <w:iCs/>
      <w:sz w:val="24"/>
      <w:szCs w:val="24"/>
    </w:rPr>
  </w:style>
  <w:style w:type="character" w:styleId="SubtleReference">
    <w:name w:val="Subtle Reference"/>
    <w:uiPriority w:val="31"/>
    <w:qFormat/>
    <w:rsid w:val="00357B0B"/>
    <w:rPr>
      <w:b/>
      <w:bCs/>
      <w:color w:val="0F6FC6" w:themeColor="accent1"/>
    </w:rPr>
  </w:style>
  <w:style w:type="paragraph" w:styleId="Title">
    <w:name w:val="Title"/>
    <w:basedOn w:val="Normal"/>
    <w:next w:val="Normal"/>
    <w:link w:val="TitleChar"/>
    <w:uiPriority w:val="10"/>
    <w:qFormat/>
    <w:rsid w:val="00357B0B"/>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357B0B"/>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357B0B"/>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7B0B"/>
    <w:rPr>
      <w:caps/>
      <w:color w:val="595959" w:themeColor="text1" w:themeTint="A6"/>
      <w:spacing w:val="10"/>
      <w:sz w:val="21"/>
      <w:szCs w:val="21"/>
    </w:rPr>
  </w:style>
  <w:style w:type="character" w:styleId="Strong">
    <w:name w:val="Strong"/>
    <w:uiPriority w:val="22"/>
    <w:qFormat/>
    <w:rsid w:val="00357B0B"/>
    <w:rPr>
      <w:b/>
      <w:bCs/>
    </w:rPr>
  </w:style>
  <w:style w:type="character" w:styleId="Emphasis">
    <w:name w:val="Emphasis"/>
    <w:uiPriority w:val="20"/>
    <w:qFormat/>
    <w:rsid w:val="00357B0B"/>
    <w:rPr>
      <w:caps/>
      <w:color w:val="073662" w:themeColor="accent1" w:themeShade="7F"/>
      <w:spacing w:val="5"/>
    </w:rPr>
  </w:style>
  <w:style w:type="paragraph" w:styleId="IntenseQuote">
    <w:name w:val="Intense Quote"/>
    <w:basedOn w:val="Normal"/>
    <w:next w:val="Normal"/>
    <w:link w:val="IntenseQuoteChar"/>
    <w:uiPriority w:val="30"/>
    <w:qFormat/>
    <w:rsid w:val="00357B0B"/>
    <w:pPr>
      <w:spacing w:before="240" w:after="240"/>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357B0B"/>
    <w:rPr>
      <w:color w:val="0F6FC6" w:themeColor="accent1"/>
      <w:sz w:val="24"/>
      <w:szCs w:val="24"/>
    </w:rPr>
  </w:style>
  <w:style w:type="character" w:styleId="SubtleEmphasis">
    <w:name w:val="Subtle Emphasis"/>
    <w:uiPriority w:val="19"/>
    <w:qFormat/>
    <w:rsid w:val="00357B0B"/>
    <w:rPr>
      <w:i/>
      <w:iCs/>
      <w:color w:val="073662" w:themeColor="accent1" w:themeShade="7F"/>
    </w:rPr>
  </w:style>
  <w:style w:type="character" w:styleId="IntenseEmphasis">
    <w:name w:val="Intense Emphasis"/>
    <w:uiPriority w:val="21"/>
    <w:qFormat/>
    <w:rsid w:val="00357B0B"/>
    <w:rPr>
      <w:b/>
      <w:bCs/>
      <w:caps/>
      <w:color w:val="073662" w:themeColor="accent1" w:themeShade="7F"/>
      <w:spacing w:val="10"/>
    </w:rPr>
  </w:style>
  <w:style w:type="character" w:styleId="IntenseReference">
    <w:name w:val="Intense Reference"/>
    <w:uiPriority w:val="32"/>
    <w:qFormat/>
    <w:rsid w:val="00357B0B"/>
    <w:rPr>
      <w:b/>
      <w:bCs/>
      <w:i/>
      <w:iCs/>
      <w:caps/>
      <w:color w:val="0F6FC6" w:themeColor="accent1"/>
    </w:rPr>
  </w:style>
  <w:style w:type="paragraph" w:styleId="NormalWeb">
    <w:name w:val="Normal (Web)"/>
    <w:basedOn w:val="Normal"/>
    <w:uiPriority w:val="99"/>
    <w:semiHidden/>
    <w:unhideWhenUsed/>
    <w:rsid w:val="00695574"/>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174282"/>
    <w:pPr>
      <w:autoSpaceDE w:val="0"/>
      <w:autoSpaceDN w:val="0"/>
      <w:adjustRightInd w:val="0"/>
    </w:pPr>
    <w:rPr>
      <w:rFonts w:ascii="Calibri" w:hAnsi="Calibri" w:cs="Calibri"/>
      <w:color w:val="000000"/>
      <w:sz w:val="24"/>
      <w:szCs w:val="24"/>
    </w:rPr>
  </w:style>
  <w:style w:type="character" w:customStyle="1" w:styleId="searchresults-productname">
    <w:name w:val="searchresults-productname"/>
    <w:basedOn w:val="DefaultParagraphFont"/>
    <w:rsid w:val="00AF53B6"/>
  </w:style>
  <w:style w:type="paragraph" w:styleId="Revision">
    <w:name w:val="Revision"/>
    <w:hidden/>
    <w:uiPriority w:val="99"/>
    <w:semiHidden/>
    <w:rsid w:val="00E17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6640">
      <w:bodyDiv w:val="1"/>
      <w:marLeft w:val="0"/>
      <w:marRight w:val="0"/>
      <w:marTop w:val="0"/>
      <w:marBottom w:val="0"/>
      <w:divBdr>
        <w:top w:val="none" w:sz="0" w:space="0" w:color="auto"/>
        <w:left w:val="none" w:sz="0" w:space="0" w:color="auto"/>
        <w:bottom w:val="none" w:sz="0" w:space="0" w:color="auto"/>
        <w:right w:val="none" w:sz="0" w:space="0" w:color="auto"/>
      </w:divBdr>
    </w:div>
    <w:div w:id="229116694">
      <w:bodyDiv w:val="1"/>
      <w:marLeft w:val="0"/>
      <w:marRight w:val="0"/>
      <w:marTop w:val="0"/>
      <w:marBottom w:val="0"/>
      <w:divBdr>
        <w:top w:val="none" w:sz="0" w:space="0" w:color="auto"/>
        <w:left w:val="none" w:sz="0" w:space="0" w:color="auto"/>
        <w:bottom w:val="none" w:sz="0" w:space="0" w:color="auto"/>
        <w:right w:val="none" w:sz="0" w:space="0" w:color="auto"/>
      </w:divBdr>
    </w:div>
    <w:div w:id="324943812">
      <w:bodyDiv w:val="1"/>
      <w:marLeft w:val="0"/>
      <w:marRight w:val="0"/>
      <w:marTop w:val="0"/>
      <w:marBottom w:val="0"/>
      <w:divBdr>
        <w:top w:val="none" w:sz="0" w:space="0" w:color="auto"/>
        <w:left w:val="none" w:sz="0" w:space="0" w:color="auto"/>
        <w:bottom w:val="none" w:sz="0" w:space="0" w:color="auto"/>
        <w:right w:val="none" w:sz="0" w:space="0" w:color="auto"/>
      </w:divBdr>
    </w:div>
    <w:div w:id="719013422">
      <w:bodyDiv w:val="1"/>
      <w:marLeft w:val="0"/>
      <w:marRight w:val="0"/>
      <w:marTop w:val="0"/>
      <w:marBottom w:val="0"/>
      <w:divBdr>
        <w:top w:val="none" w:sz="0" w:space="0" w:color="auto"/>
        <w:left w:val="none" w:sz="0" w:space="0" w:color="auto"/>
        <w:bottom w:val="none" w:sz="0" w:space="0" w:color="auto"/>
        <w:right w:val="none" w:sz="0" w:space="0" w:color="auto"/>
      </w:divBdr>
    </w:div>
    <w:div w:id="1056783873">
      <w:bodyDiv w:val="1"/>
      <w:marLeft w:val="0"/>
      <w:marRight w:val="0"/>
      <w:marTop w:val="0"/>
      <w:marBottom w:val="0"/>
      <w:divBdr>
        <w:top w:val="none" w:sz="0" w:space="0" w:color="auto"/>
        <w:left w:val="none" w:sz="0" w:space="0" w:color="auto"/>
        <w:bottom w:val="none" w:sz="0" w:space="0" w:color="auto"/>
        <w:right w:val="none" w:sz="0" w:space="0" w:color="auto"/>
      </w:divBdr>
      <w:divsChild>
        <w:div w:id="31733734">
          <w:marLeft w:val="547"/>
          <w:marRight w:val="0"/>
          <w:marTop w:val="0"/>
          <w:marBottom w:val="0"/>
          <w:divBdr>
            <w:top w:val="none" w:sz="0" w:space="0" w:color="auto"/>
            <w:left w:val="none" w:sz="0" w:space="0" w:color="auto"/>
            <w:bottom w:val="none" w:sz="0" w:space="0" w:color="auto"/>
            <w:right w:val="none" w:sz="0" w:space="0" w:color="auto"/>
          </w:divBdr>
        </w:div>
        <w:div w:id="2092579276">
          <w:marLeft w:val="1267"/>
          <w:marRight w:val="0"/>
          <w:marTop w:val="0"/>
          <w:marBottom w:val="0"/>
          <w:divBdr>
            <w:top w:val="none" w:sz="0" w:space="0" w:color="auto"/>
            <w:left w:val="none" w:sz="0" w:space="0" w:color="auto"/>
            <w:bottom w:val="none" w:sz="0" w:space="0" w:color="auto"/>
            <w:right w:val="none" w:sz="0" w:space="0" w:color="auto"/>
          </w:divBdr>
        </w:div>
        <w:div w:id="2054040053">
          <w:marLeft w:val="547"/>
          <w:marRight w:val="0"/>
          <w:marTop w:val="0"/>
          <w:marBottom w:val="0"/>
          <w:divBdr>
            <w:top w:val="none" w:sz="0" w:space="0" w:color="auto"/>
            <w:left w:val="none" w:sz="0" w:space="0" w:color="auto"/>
            <w:bottom w:val="none" w:sz="0" w:space="0" w:color="auto"/>
            <w:right w:val="none" w:sz="0" w:space="0" w:color="auto"/>
          </w:divBdr>
        </w:div>
        <w:div w:id="1663700963">
          <w:marLeft w:val="547"/>
          <w:marRight w:val="0"/>
          <w:marTop w:val="0"/>
          <w:marBottom w:val="0"/>
          <w:divBdr>
            <w:top w:val="none" w:sz="0" w:space="0" w:color="auto"/>
            <w:left w:val="none" w:sz="0" w:space="0" w:color="auto"/>
            <w:bottom w:val="none" w:sz="0" w:space="0" w:color="auto"/>
            <w:right w:val="none" w:sz="0" w:space="0" w:color="auto"/>
          </w:divBdr>
        </w:div>
        <w:div w:id="2114860380">
          <w:marLeft w:val="547"/>
          <w:marRight w:val="0"/>
          <w:marTop w:val="0"/>
          <w:marBottom w:val="0"/>
          <w:divBdr>
            <w:top w:val="none" w:sz="0" w:space="0" w:color="auto"/>
            <w:left w:val="none" w:sz="0" w:space="0" w:color="auto"/>
            <w:bottom w:val="none" w:sz="0" w:space="0" w:color="auto"/>
            <w:right w:val="none" w:sz="0" w:space="0" w:color="auto"/>
          </w:divBdr>
        </w:div>
        <w:div w:id="2138326798">
          <w:marLeft w:val="1267"/>
          <w:marRight w:val="0"/>
          <w:marTop w:val="0"/>
          <w:marBottom w:val="0"/>
          <w:divBdr>
            <w:top w:val="none" w:sz="0" w:space="0" w:color="auto"/>
            <w:left w:val="none" w:sz="0" w:space="0" w:color="auto"/>
            <w:bottom w:val="none" w:sz="0" w:space="0" w:color="auto"/>
            <w:right w:val="none" w:sz="0" w:space="0" w:color="auto"/>
          </w:divBdr>
        </w:div>
        <w:div w:id="1535271830">
          <w:marLeft w:val="1267"/>
          <w:marRight w:val="0"/>
          <w:marTop w:val="0"/>
          <w:marBottom w:val="0"/>
          <w:divBdr>
            <w:top w:val="none" w:sz="0" w:space="0" w:color="auto"/>
            <w:left w:val="none" w:sz="0" w:space="0" w:color="auto"/>
            <w:bottom w:val="none" w:sz="0" w:space="0" w:color="auto"/>
            <w:right w:val="none" w:sz="0" w:space="0" w:color="auto"/>
          </w:divBdr>
        </w:div>
        <w:div w:id="693926612">
          <w:marLeft w:val="547"/>
          <w:marRight w:val="0"/>
          <w:marTop w:val="0"/>
          <w:marBottom w:val="0"/>
          <w:divBdr>
            <w:top w:val="none" w:sz="0" w:space="0" w:color="auto"/>
            <w:left w:val="none" w:sz="0" w:space="0" w:color="auto"/>
            <w:bottom w:val="none" w:sz="0" w:space="0" w:color="auto"/>
            <w:right w:val="none" w:sz="0" w:space="0" w:color="auto"/>
          </w:divBdr>
        </w:div>
      </w:divsChild>
    </w:div>
    <w:div w:id="18892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cid:image004.jpg@01D798CC.A551F0C0"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murata.com/-/media/webrenewal/products/connectivitymodule/asset/pub/rfm/data/n3-0567_type1gc_1ps_at_command_uart-quick_start_guide.ashx?la=en&amp;cvid=20211022010000000000" TargetMode="External"/><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13.png@01D798D0.B3D020A0"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wifi_at_command@murata.com"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7628e61-09a0-4e14-a4ea-ad65cc74d12f">AF5NPJJPRX4V-1476771227-20912</_dlc_DocId>
    <_dlc_DocIdUrl xmlns="27628e61-09a0-4e14-a4ea-ad65cc74d12f">
      <Url>https://arrowelectronics.sharepoint.com/sites/ArrowEngineering/SupplierTraining/_layouts/15/DocIdRedir.aspx?ID=AF5NPJJPRX4V-1476771227-20912</Url>
      <Description>AF5NPJJPRX4V-1476771227-20912</Description>
    </_dlc_DocIdUrl>
    <_dlc_DocIdPersistId xmlns="27628e61-09a0-4e14-a4ea-ad65cc74d12f">false</_dlc_DocIdPersistId>
    <TaxCatchAll xmlns="27628e61-09a0-4e14-a4ea-ad65cc74d12f"/>
    <TaxKeywordTaxHTField xmlns="27628e61-09a0-4e14-a4ea-ad65cc74d12f">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E24CD5AABA56499E63F86D947F9B22" ma:contentTypeVersion="23" ma:contentTypeDescription="Create a new document." ma:contentTypeScope="" ma:versionID="62d033944fb6e6bf74930a2a44e37ac8">
  <xsd:schema xmlns:xsd="http://www.w3.org/2001/XMLSchema" xmlns:xs="http://www.w3.org/2001/XMLSchema" xmlns:p="http://schemas.microsoft.com/office/2006/metadata/properties" xmlns:ns2="27628e61-09a0-4e14-a4ea-ad65cc74d12f" xmlns:ns3="e27e4b43-8d57-4801-8d41-5ff1f13d2670" targetNamespace="http://schemas.microsoft.com/office/2006/metadata/properties" ma:root="true" ma:fieldsID="9ca68097b716f1e53b220d86901a6251" ns2:_="" ns3:_="">
    <xsd:import namespace="27628e61-09a0-4e14-a4ea-ad65cc74d12f"/>
    <xsd:import namespace="e27e4b43-8d57-4801-8d41-5ff1f13d267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2:TaxKeywordTaxHTField" minOccurs="0"/>
                <xsd:element ref="ns2:TaxCatchAll" minOccurs="0"/>
                <xsd:element ref="ns3:MediaServiceAutoKeyPoints" minOccurs="0"/>
                <xsd:element ref="ns3: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28e61-09a0-4e14-a4ea-ad65cc74d1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7" nillable="true" ma:taxonomy="true" ma:internalName="TaxKeywordTaxHTField" ma:taxonomyFieldName="TaxKeyword" ma:displayName="Enterprise Keywords" ma:fieldId="{23f27201-bee3-471e-b2e7-b64fd8b7ca38}" ma:taxonomyMulti="true" ma:sspId="d2a07d21-22eb-4f75-a1bc-6027dbdd2561"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df92e3cb-6570-48e6-8202-dd551da45cff}" ma:internalName="TaxCatchAll" ma:showField="CatchAllData" ma:web="27628e61-09a0-4e14-a4ea-ad65cc74d12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7e4b43-8d57-4801-8d41-5ff1f13d26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9586FE4-D663-4691-AADE-DF84573A5E29}">
  <ds:schemaRefs>
    <ds:schemaRef ds:uri="http://schemas.microsoft.com/office/2006/metadata/properties"/>
    <ds:schemaRef ds:uri="http://schemas.microsoft.com/office/infopath/2007/PartnerControls"/>
    <ds:schemaRef ds:uri="27628e61-09a0-4e14-a4ea-ad65cc74d12f"/>
  </ds:schemaRefs>
</ds:datastoreItem>
</file>

<file path=customXml/itemProps2.xml><?xml version="1.0" encoding="utf-8"?>
<ds:datastoreItem xmlns:ds="http://schemas.openxmlformats.org/officeDocument/2006/customXml" ds:itemID="{76988A97-233D-4FEB-A51E-4F1A240F45CC}">
  <ds:schemaRefs>
    <ds:schemaRef ds:uri="http://schemas.microsoft.com/sharepoint/v3/contenttype/forms"/>
  </ds:schemaRefs>
</ds:datastoreItem>
</file>

<file path=customXml/itemProps3.xml><?xml version="1.0" encoding="utf-8"?>
<ds:datastoreItem xmlns:ds="http://schemas.openxmlformats.org/officeDocument/2006/customXml" ds:itemID="{C621376A-F299-408F-AA98-EF06A1176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628e61-09a0-4e14-a4ea-ad65cc74d12f"/>
    <ds:schemaRef ds:uri="e27e4b43-8d57-4801-8d41-5ff1f13d2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502C06-21E1-41BA-9D2E-3051A66D1C2A}">
  <ds:schemaRefs>
    <ds:schemaRef ds:uri="http://schemas.openxmlformats.org/officeDocument/2006/bibliography"/>
  </ds:schemaRefs>
</ds:datastoreItem>
</file>

<file path=customXml/itemProps5.xml><?xml version="1.0" encoding="utf-8"?>
<ds:datastoreItem xmlns:ds="http://schemas.openxmlformats.org/officeDocument/2006/customXml" ds:itemID="{E114D486-7F7F-4CCA-B2C5-E83F6F1D4BD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15</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Bohannon-Pea</dc:creator>
  <cp:keywords/>
  <dc:description/>
  <cp:lastModifiedBy>Greg Carson</cp:lastModifiedBy>
  <cp:revision>11</cp:revision>
  <cp:lastPrinted>2022-03-10T03:40:00Z</cp:lastPrinted>
  <dcterms:created xsi:type="dcterms:W3CDTF">2022-06-06T19:52:00Z</dcterms:created>
  <dcterms:modified xsi:type="dcterms:W3CDTF">2022-06-07T15:23:00Z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0x01010027E24CD5AABA56499E63F86D947F9B22</vt:lpwstr>
  </property>
  <property fmtid="{D5CDD505-2E9C-101B-9397-08002B2CF9AE}" pid="3" name="_dlc_DocIdItemGuid">
    <vt:lpwstr>ddfda3c0-dba2-4683-b245-8391e216441c</vt:lpwstr>
  </property>
  <property fmtid="{D5CDD505-2E9C-101B-9397-08002B2CF9AE}" pid="4" name="Order">
    <vt:r8>2091200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SourceUrl">
    <vt:lpwstr/>
  </property>
  <property fmtid="{D5CDD505-2E9C-101B-9397-08002B2CF9AE}" pid="10" name="_SharedFileIndex">
    <vt:lpwstr/>
  </property>
  <property fmtid="{D5CDD505-2E9C-101B-9397-08002B2CF9AE}" pid="11" name="TaxKeyword">
    <vt:lpwstr/>
  </property>
  <property fmtid="{D5CDD505-2E9C-101B-9397-08002B2CF9AE}" pid="12" name="MSIP_Label_879e395e-e3b5-421f-8616-70a10f9451af_Enabled">
    <vt:lpwstr>true</vt:lpwstr>
  </property>
  <property fmtid="{D5CDD505-2E9C-101B-9397-08002B2CF9AE}" pid="13" name="MSIP_Label_879e395e-e3b5-421f-8616-70a10f9451af_SetDate">
    <vt:lpwstr>2022-01-24T01:18:24Z</vt:lpwstr>
  </property>
  <property fmtid="{D5CDD505-2E9C-101B-9397-08002B2CF9AE}" pid="14" name="MSIP_Label_879e395e-e3b5-421f-8616-70a10f9451af_Method">
    <vt:lpwstr>Standard</vt:lpwstr>
  </property>
  <property fmtid="{D5CDD505-2E9C-101B-9397-08002B2CF9AE}" pid="15" name="MSIP_Label_879e395e-e3b5-421f-8616-70a10f9451af_Name">
    <vt:lpwstr>879e395e-e3b5-421f-8616-70a10f9451af</vt:lpwstr>
  </property>
  <property fmtid="{D5CDD505-2E9C-101B-9397-08002B2CF9AE}" pid="16" name="MSIP_Label_879e395e-e3b5-421f-8616-70a10f9451af_SiteId">
    <vt:lpwstr>0beb0c35-9cbb-4feb-99e5-589e415c7944</vt:lpwstr>
  </property>
  <property fmtid="{D5CDD505-2E9C-101B-9397-08002B2CF9AE}" pid="17" name="MSIP_Label_879e395e-e3b5-421f-8616-70a10f9451af_ActionId">
    <vt:lpwstr>defa0458-7066-4039-bba6-2f32bc13524c</vt:lpwstr>
  </property>
  <property fmtid="{D5CDD505-2E9C-101B-9397-08002B2CF9AE}" pid="18" name="MSIP_Label_879e395e-e3b5-421f-8616-70a10f9451af_ContentBits">
    <vt:lpwstr>0</vt:lpwstr>
  </property>
</Properties>
</file>